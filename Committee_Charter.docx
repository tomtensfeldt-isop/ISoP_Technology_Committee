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D1861D4" w:rsidR="00E93615" w:rsidRDefault="00E93615">
      <w:pPr>
        <w:tabs>
          <w:tab w:val="center" w:pos="4680"/>
          <w:tab w:val="left" w:pos="7534"/>
        </w:tabs>
        <w:spacing w:after="0" w:line="240" w:lineRule="auto"/>
        <w:rPr>
          <w:b/>
          <w:color w:val="0070C0"/>
          <w:sz w:val="32"/>
          <w:szCs w:val="32"/>
        </w:rPr>
      </w:pPr>
    </w:p>
    <w:p w14:paraId="6B6DE3F2" w14:textId="71CEA443" w:rsidR="005D3EA0" w:rsidRDefault="005D3EA0">
      <w:pPr>
        <w:tabs>
          <w:tab w:val="center" w:pos="4680"/>
          <w:tab w:val="left" w:pos="7534"/>
        </w:tabs>
        <w:spacing w:after="0" w:line="240" w:lineRule="auto"/>
        <w:rPr>
          <w:b/>
          <w:color w:val="0070C0"/>
          <w:sz w:val="32"/>
          <w:szCs w:val="32"/>
        </w:rPr>
      </w:pPr>
    </w:p>
    <w:p w14:paraId="1F80872B" w14:textId="77777777" w:rsidR="005D3EA0" w:rsidRDefault="005D3EA0">
      <w:pPr>
        <w:tabs>
          <w:tab w:val="center" w:pos="4680"/>
          <w:tab w:val="left" w:pos="7534"/>
        </w:tabs>
        <w:spacing w:after="0" w:line="240" w:lineRule="auto"/>
        <w:rPr>
          <w:b/>
          <w:color w:val="0070C0"/>
          <w:sz w:val="32"/>
          <w:szCs w:val="32"/>
        </w:rPr>
      </w:pPr>
    </w:p>
    <w:p w14:paraId="04E67BDE" w14:textId="63FB8176" w:rsidR="005D3EA0" w:rsidRDefault="00232524" w:rsidP="005D3EA0">
      <w:pPr>
        <w:jc w:val="center"/>
        <w:rPr>
          <w:b/>
          <w:color w:val="2E75B5"/>
          <w:sz w:val="36"/>
          <w:szCs w:val="36"/>
        </w:rPr>
      </w:pPr>
      <w:del w:id="0" w:author="Tensfeldt, Thomas G" w:date="2022-06-21T11:59:00Z">
        <w:r w:rsidDel="00FA64F1">
          <w:rPr>
            <w:b/>
            <w:sz w:val="36"/>
            <w:szCs w:val="36"/>
          </w:rPr>
          <w:delText xml:space="preserve">XX </w:delText>
        </w:r>
      </w:del>
      <w:proofErr w:type="spellStart"/>
      <w:ins w:id="1" w:author="Tensfeldt, Thomas G" w:date="2022-06-21T12:00:00Z">
        <w:r w:rsidR="00FA64F1">
          <w:rPr>
            <w:b/>
            <w:sz w:val="36"/>
            <w:szCs w:val="36"/>
          </w:rPr>
          <w:t>ISoP</w:t>
        </w:r>
        <w:proofErr w:type="spellEnd"/>
        <w:r w:rsidR="00FA64F1">
          <w:rPr>
            <w:b/>
            <w:sz w:val="36"/>
            <w:szCs w:val="36"/>
          </w:rPr>
          <w:t xml:space="preserve"> Technology</w:t>
        </w:r>
      </w:ins>
      <w:ins w:id="2" w:author="Tensfeldt, Thomas G" w:date="2022-06-21T11:59:00Z">
        <w:r w:rsidR="00FA64F1">
          <w:rPr>
            <w:b/>
            <w:sz w:val="36"/>
            <w:szCs w:val="36"/>
          </w:rPr>
          <w:t xml:space="preserve"> </w:t>
        </w:r>
      </w:ins>
      <w:r>
        <w:rPr>
          <w:b/>
          <w:color w:val="2E75B5"/>
          <w:sz w:val="36"/>
          <w:szCs w:val="36"/>
        </w:rPr>
        <w:t>Committee Charter*</w:t>
      </w:r>
    </w:p>
    <w:p w14:paraId="26458042" w14:textId="77777777" w:rsidR="005D3EA0" w:rsidRDefault="005D3EA0" w:rsidP="005D3EA0">
      <w:pPr>
        <w:jc w:val="center"/>
        <w:rPr>
          <w:b/>
          <w:color w:val="2E75B5"/>
          <w:sz w:val="36"/>
          <w:szCs w:val="36"/>
        </w:rPr>
      </w:pPr>
    </w:p>
    <w:p w14:paraId="00000004" w14:textId="77777777" w:rsidR="00E93615" w:rsidRDefault="00232524">
      <w:pPr>
        <w:pStyle w:val="Heading1"/>
        <w:numPr>
          <w:ilvl w:val="0"/>
          <w:numId w:val="1"/>
        </w:numPr>
        <w:spacing w:before="0" w:after="0"/>
        <w:jc w:val="both"/>
        <w:rPr>
          <w:rFonts w:eastAsia="Calibri" w:cs="Calibri"/>
          <w:color w:val="2E75B5"/>
          <w:sz w:val="24"/>
          <w:szCs w:val="24"/>
        </w:rPr>
      </w:pPr>
      <w:r>
        <w:rPr>
          <w:rFonts w:eastAsia="Calibri" w:cs="Calibri"/>
          <w:color w:val="2E75B5"/>
          <w:sz w:val="24"/>
          <w:szCs w:val="24"/>
        </w:rPr>
        <w:t>Purpose and Goals</w:t>
      </w:r>
    </w:p>
    <w:p w14:paraId="00000005" w14:textId="2509F2E7" w:rsidR="00E93615" w:rsidRPr="00AE16CF" w:rsidRDefault="00232524">
      <w:pPr>
        <w:pStyle w:val="Heading1"/>
        <w:numPr>
          <w:ilvl w:val="0"/>
          <w:numId w:val="3"/>
        </w:numPr>
        <w:spacing w:before="0" w:after="0"/>
        <w:ind w:left="1080"/>
        <w:jc w:val="both"/>
        <w:rPr>
          <w:ins w:id="3" w:author="Tensfeldt, Thomas G" w:date="2022-06-21T11:59:00Z"/>
          <w:rFonts w:eastAsia="Calibri" w:cs="Calibri"/>
          <w:color w:val="A8D08D" w:themeColor="accent6" w:themeTint="99"/>
          <w:sz w:val="24"/>
          <w:szCs w:val="24"/>
          <w:rPrChange w:id="4" w:author="Tensfeldt, Thomas G" w:date="2022-06-21T12:18:00Z">
            <w:rPr>
              <w:ins w:id="5" w:author="Tensfeldt, Thomas G" w:date="2022-06-21T11:59:00Z"/>
              <w:rFonts w:eastAsia="Calibri" w:cs="Calibri"/>
              <w:b w:val="0"/>
              <w:color w:val="C5E0B3" w:themeColor="accent6" w:themeTint="66"/>
              <w:sz w:val="20"/>
              <w:szCs w:val="24"/>
            </w:rPr>
          </w:rPrChange>
        </w:rPr>
      </w:pPr>
      <w:r>
        <w:rPr>
          <w:rFonts w:eastAsia="Calibri" w:cs="Calibri"/>
          <w:color w:val="2E75B5"/>
          <w:sz w:val="24"/>
          <w:szCs w:val="24"/>
        </w:rPr>
        <w:t>Purpose:</w:t>
      </w:r>
      <w:r>
        <w:rPr>
          <w:rFonts w:eastAsia="Calibri" w:cs="Calibri"/>
          <w:b w:val="0"/>
          <w:color w:val="2E75B5"/>
          <w:sz w:val="24"/>
          <w:szCs w:val="24"/>
        </w:rPr>
        <w:t xml:space="preserve">  </w:t>
      </w:r>
      <w:r w:rsidRPr="00AE16CF">
        <w:rPr>
          <w:rFonts w:eastAsia="Calibri" w:cs="Calibri"/>
          <w:b w:val="0"/>
          <w:color w:val="A8D08D" w:themeColor="accent6" w:themeTint="99"/>
          <w:sz w:val="20"/>
          <w:szCs w:val="24"/>
          <w:rPrChange w:id="6" w:author="Tensfeldt, Thomas G" w:date="2022-06-21T12:18:00Z">
            <w:rPr>
              <w:rFonts w:eastAsia="Calibri" w:cs="Calibri"/>
              <w:b w:val="0"/>
              <w:color w:val="1E1E23"/>
              <w:sz w:val="24"/>
              <w:szCs w:val="24"/>
            </w:rPr>
          </w:rPrChange>
        </w:rPr>
        <w:t>Please provide a brief description. This should be defined and agreed upon by members of the Committee (i.e., Leadership Team and Committee volunteers).</w:t>
      </w:r>
    </w:p>
    <w:p w14:paraId="7ECAE0D4" w14:textId="77777777" w:rsidR="00BC2ED7" w:rsidRPr="00BC2ED7" w:rsidRDefault="00BC2ED7" w:rsidP="00BC2ED7">
      <w:pPr>
        <w:pStyle w:val="Heading1"/>
        <w:numPr>
          <w:ilvl w:val="0"/>
          <w:numId w:val="0"/>
        </w:numPr>
        <w:spacing w:before="0" w:after="0"/>
        <w:ind w:left="720"/>
        <w:jc w:val="both"/>
        <w:rPr>
          <w:ins w:id="7" w:author="Tensfeldt, Thomas G" w:date="2022-06-21T11:59:00Z"/>
          <w:rFonts w:eastAsia="Calibri" w:cs="Calibri"/>
          <w:b w:val="0"/>
          <w:color w:val="1E1E23"/>
          <w:sz w:val="24"/>
          <w:szCs w:val="24"/>
        </w:rPr>
      </w:pPr>
      <w:ins w:id="8" w:author="Tensfeldt, Thomas G" w:date="2022-06-21T11:59:00Z">
        <w:r w:rsidRPr="00BC2ED7">
          <w:rPr>
            <w:rFonts w:eastAsia="Calibri" w:cs="Calibri"/>
            <w:b w:val="0"/>
            <w:color w:val="1E1E23"/>
            <w:sz w:val="24"/>
            <w:szCs w:val="24"/>
          </w:rPr>
          <w:t xml:space="preserve">The </w:t>
        </w:r>
        <w:proofErr w:type="spellStart"/>
        <w:r w:rsidRPr="00BC2ED7">
          <w:rPr>
            <w:rFonts w:eastAsia="Calibri" w:cs="Calibri"/>
            <w:b w:val="0"/>
            <w:color w:val="1E1E23"/>
            <w:sz w:val="24"/>
            <w:szCs w:val="24"/>
          </w:rPr>
          <w:t>ISoP</w:t>
        </w:r>
        <w:proofErr w:type="spellEnd"/>
        <w:r w:rsidRPr="00BC2ED7">
          <w:rPr>
            <w:rFonts w:eastAsia="Calibri" w:cs="Calibri"/>
            <w:b w:val="0"/>
            <w:color w:val="1E1E23"/>
            <w:sz w:val="24"/>
            <w:szCs w:val="24"/>
          </w:rPr>
          <w:t xml:space="preserve"> Technology Committee supports the goals of the </w:t>
        </w:r>
        <w:proofErr w:type="spellStart"/>
        <w:r w:rsidRPr="00BC2ED7">
          <w:rPr>
            <w:rFonts w:eastAsia="Calibri" w:cs="Calibri"/>
            <w:b w:val="0"/>
            <w:color w:val="1E1E23"/>
            <w:sz w:val="24"/>
            <w:szCs w:val="24"/>
          </w:rPr>
          <w:t>ISoP</w:t>
        </w:r>
        <w:proofErr w:type="spellEnd"/>
        <w:r w:rsidRPr="00BC2ED7">
          <w:rPr>
            <w:rFonts w:eastAsia="Calibri" w:cs="Calibri"/>
            <w:b w:val="0"/>
            <w:color w:val="1E1E23"/>
            <w:sz w:val="24"/>
            <w:szCs w:val="24"/>
          </w:rPr>
          <w:t xml:space="preserve"> </w:t>
        </w:r>
        <w:proofErr w:type="gramStart"/>
        <w:r w:rsidRPr="00BC2ED7">
          <w:rPr>
            <w:rFonts w:eastAsia="Calibri" w:cs="Calibri"/>
            <w:b w:val="0"/>
            <w:color w:val="1E1E23"/>
            <w:sz w:val="24"/>
            <w:szCs w:val="24"/>
          </w:rPr>
          <w:t>5 year</w:t>
        </w:r>
        <w:proofErr w:type="gramEnd"/>
        <w:r w:rsidRPr="00BC2ED7">
          <w:rPr>
            <w:rFonts w:eastAsia="Calibri" w:cs="Calibri"/>
            <w:b w:val="0"/>
            <w:color w:val="1E1E23"/>
            <w:sz w:val="24"/>
            <w:szCs w:val="24"/>
          </w:rPr>
          <w:t xml:space="preserve"> strategic plan through identification, highlight and support of the Pharmacometrics discipline specific tools, methodology, infrastructure, environments and technology training that enable the delivery of model informed drug discovery and development and quantitative systems pharmacology</w:t>
        </w:r>
      </w:ins>
    </w:p>
    <w:p w14:paraId="09B84F67" w14:textId="77777777" w:rsidR="00BC2ED7" w:rsidRDefault="00BC2ED7" w:rsidP="00802DF9">
      <w:pPr>
        <w:pStyle w:val="Heading1"/>
        <w:numPr>
          <w:ilvl w:val="0"/>
          <w:numId w:val="0"/>
        </w:numPr>
        <w:spacing w:before="0" w:after="0"/>
        <w:jc w:val="both"/>
        <w:rPr>
          <w:rFonts w:eastAsia="Calibri" w:cs="Calibri"/>
          <w:color w:val="2E75B5"/>
          <w:sz w:val="24"/>
          <w:szCs w:val="24"/>
        </w:rPr>
        <w:pPrChange w:id="9" w:author="Tensfeldt, Thomas G" w:date="2022-06-21T12:19:00Z">
          <w:pPr>
            <w:pStyle w:val="Heading1"/>
            <w:numPr>
              <w:numId w:val="3"/>
            </w:numPr>
            <w:spacing w:before="0" w:after="0"/>
            <w:ind w:left="1080"/>
            <w:jc w:val="both"/>
          </w:pPr>
        </w:pPrChange>
      </w:pPr>
    </w:p>
    <w:p w14:paraId="00000007" w14:textId="3F5461A9" w:rsidR="00E93615" w:rsidRPr="005D3EA0" w:rsidRDefault="00232524" w:rsidP="005D3EA0">
      <w:pPr>
        <w:pStyle w:val="Heading1"/>
        <w:numPr>
          <w:ilvl w:val="0"/>
          <w:numId w:val="3"/>
        </w:numPr>
        <w:spacing w:before="0" w:beforeAutospacing="0" w:after="0" w:afterAutospacing="0"/>
        <w:ind w:left="1080"/>
        <w:jc w:val="both"/>
        <w:rPr>
          <w:rFonts w:eastAsia="Calibri" w:cs="Calibri"/>
          <w:color w:val="2E75B5"/>
          <w:sz w:val="24"/>
          <w:szCs w:val="24"/>
        </w:rPr>
      </w:pPr>
      <w:r>
        <w:rPr>
          <w:rFonts w:eastAsia="Calibri" w:cs="Calibri"/>
          <w:color w:val="2E75B5"/>
          <w:sz w:val="24"/>
          <w:szCs w:val="24"/>
        </w:rPr>
        <w:t>Goals:</w:t>
      </w:r>
      <w:r>
        <w:rPr>
          <w:rFonts w:eastAsia="Calibri" w:cs="Calibri"/>
          <w:b w:val="0"/>
          <w:color w:val="2E75B5"/>
          <w:sz w:val="24"/>
          <w:szCs w:val="24"/>
        </w:rPr>
        <w:t xml:space="preserve"> </w:t>
      </w:r>
      <w:r w:rsidRPr="00AE16CF">
        <w:rPr>
          <w:rFonts w:eastAsia="Calibri" w:cs="Calibri"/>
          <w:b w:val="0"/>
          <w:color w:val="A8D08D" w:themeColor="accent6" w:themeTint="99"/>
          <w:sz w:val="20"/>
          <w:szCs w:val="24"/>
          <w:rPrChange w:id="10" w:author="Tensfeldt, Thomas G" w:date="2022-06-21T12:18:00Z">
            <w:rPr>
              <w:rFonts w:eastAsia="Calibri" w:cs="Calibri"/>
              <w:b w:val="0"/>
              <w:color w:val="1E1E23"/>
              <w:sz w:val="24"/>
              <w:szCs w:val="24"/>
            </w:rPr>
          </w:rPrChange>
        </w:rPr>
        <w:t>Please provide in bullet point format the goals of the committee. These goals should be defined and agreed upon by all members of the Committee (</w:t>
      </w:r>
      <w:proofErr w:type="spellStart"/>
      <w:r w:rsidRPr="00AE16CF">
        <w:rPr>
          <w:rFonts w:eastAsia="Calibri" w:cs="Calibri"/>
          <w:b w:val="0"/>
          <w:color w:val="A8D08D" w:themeColor="accent6" w:themeTint="99"/>
          <w:sz w:val="20"/>
          <w:szCs w:val="24"/>
          <w:rPrChange w:id="11" w:author="Tensfeldt, Thomas G" w:date="2022-06-21T12:18:00Z">
            <w:rPr>
              <w:rFonts w:eastAsia="Calibri" w:cs="Calibri"/>
              <w:b w:val="0"/>
              <w:color w:val="1E1E23"/>
              <w:sz w:val="24"/>
              <w:szCs w:val="24"/>
            </w:rPr>
          </w:rPrChange>
        </w:rPr>
        <w:t>i.e</w:t>
      </w:r>
      <w:proofErr w:type="spellEnd"/>
      <w:r w:rsidRPr="00AE16CF">
        <w:rPr>
          <w:rFonts w:eastAsia="Calibri" w:cs="Calibri"/>
          <w:b w:val="0"/>
          <w:color w:val="A8D08D" w:themeColor="accent6" w:themeTint="99"/>
          <w:sz w:val="20"/>
          <w:szCs w:val="24"/>
          <w:rPrChange w:id="12" w:author="Tensfeldt, Thomas G" w:date="2022-06-21T12:18:00Z">
            <w:rPr>
              <w:rFonts w:eastAsia="Calibri" w:cs="Calibri"/>
              <w:b w:val="0"/>
              <w:color w:val="1E1E23"/>
              <w:sz w:val="24"/>
              <w:szCs w:val="24"/>
            </w:rPr>
          </w:rPrChange>
        </w:rPr>
        <w:t xml:space="preserve"> Leadership Team and Committee Volunteers).</w:t>
      </w:r>
    </w:p>
    <w:p w14:paraId="00000008" w14:textId="219389C4" w:rsidR="00E93615" w:rsidRDefault="00232524" w:rsidP="005D3EA0">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del w:id="13" w:author="Tensfeldt, Thomas G" w:date="2022-06-21T12:34:00Z">
        <w:r w:rsidDel="00802DF9">
          <w:rPr>
            <w:color w:val="1E1E23"/>
            <w:sz w:val="24"/>
            <w:szCs w:val="24"/>
          </w:rPr>
          <w:delText>XXX</w:delText>
        </w:r>
      </w:del>
      <w:ins w:id="14" w:author="Tensfeldt, Thomas G" w:date="2022-06-21T12:34:00Z">
        <w:r w:rsidR="00802DF9">
          <w:rPr>
            <w:color w:val="1E1E23"/>
            <w:sz w:val="24"/>
            <w:szCs w:val="24"/>
          </w:rPr>
          <w:t xml:space="preserve">Develop and publish Technology </w:t>
        </w:r>
        <w:r w:rsidR="006D54B5">
          <w:rPr>
            <w:color w:val="1E1E23"/>
            <w:sz w:val="24"/>
            <w:szCs w:val="24"/>
          </w:rPr>
          <w:t>Environment/Infrastructure Best Practices Paper</w:t>
        </w:r>
      </w:ins>
    </w:p>
    <w:p w14:paraId="00000009" w14:textId="38E561A7" w:rsidR="00E93615" w:rsidRDefault="0023252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del w:id="15" w:author="Tensfeldt, Thomas G" w:date="2022-06-21T12:34:00Z">
        <w:r w:rsidDel="00B97231">
          <w:rPr>
            <w:color w:val="1E1E23"/>
            <w:sz w:val="24"/>
            <w:szCs w:val="24"/>
          </w:rPr>
          <w:delText>XXX</w:delText>
        </w:r>
      </w:del>
      <w:ins w:id="16" w:author="Tensfeldt, Thomas G" w:date="2022-06-21T12:35:00Z">
        <w:r w:rsidR="00B97231">
          <w:rPr>
            <w:color w:val="1E1E23"/>
            <w:sz w:val="24"/>
            <w:szCs w:val="24"/>
          </w:rPr>
          <w:t xml:space="preserve">Finalize the previous </w:t>
        </w:r>
        <w:proofErr w:type="spellStart"/>
        <w:r w:rsidR="00B97231">
          <w:rPr>
            <w:color w:val="1E1E23"/>
            <w:sz w:val="24"/>
            <w:szCs w:val="24"/>
          </w:rPr>
          <w:t>ISoP</w:t>
        </w:r>
        <w:proofErr w:type="spellEnd"/>
        <w:r w:rsidR="00B97231">
          <w:rPr>
            <w:color w:val="1E1E23"/>
            <w:sz w:val="24"/>
            <w:szCs w:val="24"/>
          </w:rPr>
          <w:t xml:space="preserve"> Tools Survey and communicate results and call to actions from it?</w:t>
        </w:r>
      </w:ins>
    </w:p>
    <w:p w14:paraId="0000000A" w14:textId="616D8D11" w:rsidR="00E93615" w:rsidRDefault="00232524">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XXX</w:t>
      </w:r>
      <w:ins w:id="17" w:author="Tensfeldt, Thomas G" w:date="2022-06-21T12:35:00Z">
        <w:r w:rsidR="00B97231">
          <w:rPr>
            <w:color w:val="1E1E23"/>
            <w:sz w:val="24"/>
            <w:szCs w:val="24"/>
          </w:rPr>
          <w:tab/>
          <w:t xml:space="preserve">refresh the </w:t>
        </w:r>
        <w:proofErr w:type="spellStart"/>
        <w:r w:rsidR="00B97231">
          <w:rPr>
            <w:color w:val="1E1E23"/>
            <w:sz w:val="24"/>
            <w:szCs w:val="24"/>
          </w:rPr>
          <w:t>ISoP</w:t>
        </w:r>
        <w:proofErr w:type="spellEnd"/>
        <w:r w:rsidR="00B97231">
          <w:rPr>
            <w:color w:val="1E1E23"/>
            <w:sz w:val="24"/>
            <w:szCs w:val="24"/>
          </w:rPr>
          <w:t xml:space="preserve"> Tools Survey on set periodic basis to ensure consistent unders</w:t>
        </w:r>
      </w:ins>
      <w:ins w:id="18" w:author="Tensfeldt, Thomas G" w:date="2022-06-21T12:36:00Z">
        <w:r w:rsidR="00B97231">
          <w:rPr>
            <w:color w:val="1E1E23"/>
            <w:sz w:val="24"/>
            <w:szCs w:val="24"/>
          </w:rPr>
          <w:t>tanding of member interests and concerns and needs</w:t>
        </w:r>
      </w:ins>
    </w:p>
    <w:p w14:paraId="0000000B" w14:textId="14FC32E3" w:rsidR="00E93615" w:rsidRDefault="00B97231">
      <w:pPr>
        <w:numPr>
          <w:ilvl w:val="1"/>
          <w:numId w:val="5"/>
        </w:numPr>
        <w:pBdr>
          <w:top w:val="nil"/>
          <w:left w:val="nil"/>
          <w:bottom w:val="nil"/>
          <w:right w:val="nil"/>
          <w:between w:val="nil"/>
        </w:pBdr>
        <w:shd w:val="clear" w:color="auto" w:fill="FFFFFF"/>
        <w:spacing w:after="0" w:line="240" w:lineRule="auto"/>
        <w:ind w:left="1530" w:hanging="195"/>
        <w:jc w:val="both"/>
        <w:rPr>
          <w:color w:val="1E1E23"/>
          <w:sz w:val="24"/>
          <w:szCs w:val="24"/>
        </w:rPr>
      </w:pPr>
      <w:ins w:id="19" w:author="Tensfeldt, Thomas G" w:date="2022-06-21T12:40:00Z">
        <w:r w:rsidRPr="00B97231">
          <w:rPr>
            <w:color w:val="1E1E23"/>
            <w:sz w:val="24"/>
            <w:szCs w:val="24"/>
          </w:rPr>
          <w:t xml:space="preserve">Platform for </w:t>
        </w:r>
        <w:proofErr w:type="gramStart"/>
        <w:r w:rsidRPr="00B97231">
          <w:rPr>
            <w:color w:val="1E1E23"/>
            <w:sz w:val="24"/>
            <w:szCs w:val="24"/>
          </w:rPr>
          <w:t>open source</w:t>
        </w:r>
        <w:proofErr w:type="gramEnd"/>
        <w:r w:rsidRPr="00B97231">
          <w:rPr>
            <w:color w:val="1E1E23"/>
            <w:sz w:val="24"/>
            <w:szCs w:val="24"/>
          </w:rPr>
          <w:t xml:space="preserve"> software/environments support</w:t>
        </w:r>
        <w:r w:rsidRPr="00B97231" w:rsidDel="00B97231">
          <w:rPr>
            <w:color w:val="1E1E23"/>
            <w:sz w:val="24"/>
            <w:szCs w:val="24"/>
          </w:rPr>
          <w:t xml:space="preserve"> </w:t>
        </w:r>
        <w:r>
          <w:rPr>
            <w:color w:val="1E1E23"/>
            <w:sz w:val="24"/>
            <w:szCs w:val="24"/>
          </w:rPr>
          <w:t>(longer term)</w:t>
        </w:r>
      </w:ins>
      <w:del w:id="20" w:author="Tensfeldt, Thomas G" w:date="2022-06-21T12:40:00Z">
        <w:r w:rsidR="00232524" w:rsidDel="00B97231">
          <w:rPr>
            <w:color w:val="1E1E23"/>
            <w:sz w:val="24"/>
            <w:szCs w:val="24"/>
          </w:rPr>
          <w:delText>…</w:delText>
        </w:r>
      </w:del>
    </w:p>
    <w:p w14:paraId="0000000C" w14:textId="77777777" w:rsidR="00E93615" w:rsidRDefault="00E93615">
      <w:pPr>
        <w:shd w:val="clear" w:color="auto" w:fill="FFFFFF"/>
        <w:spacing w:after="0" w:line="240" w:lineRule="auto"/>
        <w:jc w:val="both"/>
        <w:rPr>
          <w:color w:val="1E1E23"/>
          <w:sz w:val="24"/>
          <w:szCs w:val="24"/>
        </w:rPr>
      </w:pPr>
    </w:p>
    <w:p w14:paraId="0000000D" w14:textId="77777777" w:rsidR="00E93615" w:rsidRDefault="00232524">
      <w:pPr>
        <w:numPr>
          <w:ilvl w:val="0"/>
          <w:numId w:val="7"/>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Roles and Responsibilities</w:t>
      </w:r>
    </w:p>
    <w:p w14:paraId="0000000E"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0F" w14:textId="616441EE"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 </w:t>
      </w:r>
      <w:hyperlink r:id="rId8" w:history="1">
        <w:r w:rsidR="007C1F71" w:rsidRPr="007C1F71">
          <w:rPr>
            <w:rStyle w:val="Hyperlink"/>
            <w:b/>
            <w:sz w:val="24"/>
            <w:szCs w:val="24"/>
          </w:rPr>
          <w:t>(Link)</w:t>
        </w:r>
      </w:hyperlink>
    </w:p>
    <w:p w14:paraId="00000010" w14:textId="77777777"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Brief description of the Chair’s role. This may be specific to each committee; please list here only deviations from the Roles &amp; Responsibilities document.</w:t>
      </w:r>
    </w:p>
    <w:p w14:paraId="00000011" w14:textId="77777777" w:rsidR="00E93615" w:rsidRDefault="00E93615">
      <w:pPr>
        <w:pBdr>
          <w:top w:val="nil"/>
          <w:left w:val="nil"/>
          <w:bottom w:val="nil"/>
          <w:right w:val="nil"/>
          <w:between w:val="nil"/>
        </w:pBdr>
        <w:shd w:val="clear" w:color="auto" w:fill="FFFFFF"/>
        <w:spacing w:after="0" w:line="240" w:lineRule="auto"/>
        <w:ind w:left="360"/>
        <w:jc w:val="both"/>
        <w:rPr>
          <w:color w:val="0070C0"/>
          <w:sz w:val="24"/>
          <w:szCs w:val="24"/>
        </w:rPr>
      </w:pPr>
    </w:p>
    <w:p w14:paraId="00000012" w14:textId="53FDEAB3"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 xml:space="preserve">Committee Chair-Elect </w:t>
      </w:r>
      <w:hyperlink r:id="rId9" w:history="1">
        <w:r w:rsidR="00CE13DD" w:rsidRPr="00CE13DD">
          <w:rPr>
            <w:rStyle w:val="Hyperlink"/>
            <w:b/>
            <w:sz w:val="24"/>
            <w:szCs w:val="24"/>
          </w:rPr>
          <w:t>(Link)</w:t>
        </w:r>
      </w:hyperlink>
    </w:p>
    <w:p w14:paraId="00000013" w14:textId="77777777"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Brief description of the Chair-Elect’s role. This may be specific to each committee; please list here only deviations from the Roles &amp; Responsibilities document.</w:t>
      </w:r>
    </w:p>
    <w:p w14:paraId="00000014" w14:textId="77777777" w:rsidR="00E93615" w:rsidRDefault="00E93615">
      <w:pPr>
        <w:pBdr>
          <w:top w:val="nil"/>
          <w:left w:val="nil"/>
          <w:bottom w:val="nil"/>
          <w:right w:val="nil"/>
          <w:between w:val="nil"/>
        </w:pBdr>
        <w:shd w:val="clear" w:color="auto" w:fill="FFFFFF"/>
        <w:spacing w:after="0" w:line="240" w:lineRule="auto"/>
        <w:ind w:left="1890"/>
        <w:jc w:val="both"/>
        <w:rPr>
          <w:color w:val="0070C0"/>
          <w:sz w:val="24"/>
          <w:szCs w:val="24"/>
        </w:rPr>
      </w:pPr>
    </w:p>
    <w:p w14:paraId="00000015" w14:textId="07788939" w:rsidR="00E93615" w:rsidRDefault="00232524">
      <w:pPr>
        <w:numPr>
          <w:ilvl w:val="0"/>
          <w:numId w:val="9"/>
        </w:numPr>
        <w:pBdr>
          <w:top w:val="nil"/>
          <w:left w:val="nil"/>
          <w:bottom w:val="nil"/>
          <w:right w:val="nil"/>
          <w:between w:val="nil"/>
        </w:pBdr>
        <w:shd w:val="clear" w:color="auto" w:fill="FFFFFF"/>
        <w:spacing w:after="0" w:line="240" w:lineRule="auto"/>
        <w:ind w:left="810" w:hanging="270"/>
        <w:jc w:val="both"/>
        <w:rPr>
          <w:b/>
          <w:color w:val="2E75B5"/>
          <w:sz w:val="24"/>
          <w:szCs w:val="24"/>
        </w:rPr>
      </w:pPr>
      <w:r>
        <w:rPr>
          <w:b/>
          <w:color w:val="2E75B5"/>
          <w:sz w:val="24"/>
          <w:szCs w:val="24"/>
        </w:rPr>
        <w:t>Committee Members</w:t>
      </w:r>
      <w:r w:rsidR="00CE13DD">
        <w:rPr>
          <w:b/>
          <w:color w:val="2E75B5"/>
          <w:sz w:val="24"/>
          <w:szCs w:val="24"/>
        </w:rPr>
        <w:t xml:space="preserve"> </w:t>
      </w:r>
      <w:hyperlink r:id="rId10" w:history="1">
        <w:r w:rsidR="007C1F71" w:rsidRPr="007C1F71">
          <w:rPr>
            <w:rStyle w:val="Hyperlink"/>
            <w:b/>
            <w:sz w:val="24"/>
            <w:szCs w:val="24"/>
          </w:rPr>
          <w:t>(Link)</w:t>
        </w:r>
      </w:hyperlink>
    </w:p>
    <w:p w14:paraId="00000016" w14:textId="77777777" w:rsidR="00E93615" w:rsidRDefault="00232524">
      <w:pPr>
        <w:numPr>
          <w:ilvl w:val="1"/>
          <w:numId w:val="12"/>
        </w:numPr>
        <w:pBdr>
          <w:top w:val="nil"/>
          <w:left w:val="nil"/>
          <w:bottom w:val="nil"/>
          <w:right w:val="nil"/>
          <w:between w:val="nil"/>
        </w:pBdr>
        <w:shd w:val="clear" w:color="auto" w:fill="FFFFFF"/>
        <w:spacing w:after="0" w:line="240" w:lineRule="auto"/>
        <w:ind w:left="1530" w:hanging="195"/>
        <w:jc w:val="both"/>
        <w:rPr>
          <w:color w:val="1E1E23"/>
          <w:sz w:val="24"/>
          <w:szCs w:val="24"/>
        </w:rPr>
      </w:pPr>
      <w:r>
        <w:rPr>
          <w:color w:val="1E1E23"/>
          <w:sz w:val="24"/>
          <w:szCs w:val="24"/>
        </w:rPr>
        <w:t>Brief description of the committee members role. This may be specific to each committee; please list here only deviations from the Roles &amp; Responsibilities document.</w:t>
      </w:r>
    </w:p>
    <w:p w14:paraId="00000017" w14:textId="77777777" w:rsidR="00E93615" w:rsidRDefault="00E93615">
      <w:pPr>
        <w:pBdr>
          <w:top w:val="nil"/>
          <w:left w:val="nil"/>
          <w:bottom w:val="nil"/>
          <w:right w:val="nil"/>
          <w:between w:val="nil"/>
        </w:pBdr>
        <w:shd w:val="clear" w:color="auto" w:fill="FFFFFF"/>
        <w:spacing w:after="0" w:line="240" w:lineRule="auto"/>
        <w:ind w:left="720"/>
        <w:jc w:val="both"/>
        <w:rPr>
          <w:b/>
          <w:color w:val="0070C0"/>
          <w:sz w:val="24"/>
          <w:szCs w:val="24"/>
        </w:rPr>
      </w:pPr>
    </w:p>
    <w:p w14:paraId="00000018" w14:textId="7999CC02" w:rsidR="00E93615" w:rsidRDefault="00232524">
      <w:pPr>
        <w:numPr>
          <w:ilvl w:val="0"/>
          <w:numId w:val="2"/>
        </w:numPr>
        <w:pBdr>
          <w:top w:val="nil"/>
          <w:left w:val="nil"/>
          <w:bottom w:val="nil"/>
          <w:right w:val="nil"/>
          <w:between w:val="nil"/>
        </w:pBdr>
        <w:shd w:val="clear" w:color="auto" w:fill="FFFFFF"/>
        <w:spacing w:after="0" w:line="240" w:lineRule="auto"/>
        <w:jc w:val="both"/>
        <w:rPr>
          <w:b/>
          <w:color w:val="0070C0"/>
          <w:sz w:val="24"/>
          <w:szCs w:val="24"/>
        </w:rPr>
      </w:pPr>
      <w:r>
        <w:rPr>
          <w:b/>
          <w:color w:val="0070C0"/>
          <w:sz w:val="24"/>
          <w:szCs w:val="24"/>
        </w:rPr>
        <w:lastRenderedPageBreak/>
        <w:t>Board Liaison</w:t>
      </w:r>
      <w:r w:rsidR="00CE13DD">
        <w:rPr>
          <w:b/>
          <w:color w:val="0070C0"/>
          <w:sz w:val="24"/>
          <w:szCs w:val="24"/>
        </w:rPr>
        <w:t xml:space="preserve"> </w:t>
      </w:r>
      <w:hyperlink r:id="rId11" w:history="1">
        <w:r w:rsidR="007C1F71" w:rsidRPr="007C1F71">
          <w:rPr>
            <w:rStyle w:val="Hyperlink"/>
            <w:b/>
            <w:sz w:val="24"/>
            <w:szCs w:val="24"/>
          </w:rPr>
          <w:t>(Link)</w:t>
        </w:r>
      </w:hyperlink>
    </w:p>
    <w:p w14:paraId="00000019" w14:textId="77777777" w:rsidR="00E93615" w:rsidRDefault="00E93615">
      <w:pPr>
        <w:pBdr>
          <w:top w:val="nil"/>
          <w:left w:val="nil"/>
          <w:bottom w:val="nil"/>
          <w:right w:val="nil"/>
          <w:between w:val="nil"/>
        </w:pBdr>
        <w:shd w:val="clear" w:color="auto" w:fill="FFFFFF"/>
        <w:spacing w:after="0" w:line="240" w:lineRule="auto"/>
        <w:jc w:val="both"/>
        <w:rPr>
          <w:b/>
          <w:color w:val="000000"/>
          <w:sz w:val="24"/>
          <w:szCs w:val="24"/>
        </w:rPr>
      </w:pPr>
    </w:p>
    <w:p w14:paraId="0000001A"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0070C0"/>
          <w:sz w:val="24"/>
          <w:szCs w:val="24"/>
        </w:rPr>
      </w:pPr>
      <w:r>
        <w:rPr>
          <w:b/>
          <w:color w:val="0070C0"/>
          <w:sz w:val="24"/>
          <w:szCs w:val="24"/>
        </w:rPr>
        <w:t>Structure</w:t>
      </w:r>
    </w:p>
    <w:p w14:paraId="0000001B" w14:textId="7BC17758" w:rsidR="00E93615" w:rsidRDefault="00232524">
      <w:pPr>
        <w:numPr>
          <w:ilvl w:val="2"/>
          <w:numId w:val="6"/>
        </w:numPr>
        <w:pBdr>
          <w:top w:val="nil"/>
          <w:left w:val="nil"/>
          <w:bottom w:val="nil"/>
          <w:right w:val="nil"/>
          <w:between w:val="nil"/>
        </w:pBdr>
        <w:shd w:val="clear" w:color="auto" w:fill="FFFFFF"/>
        <w:spacing w:after="0" w:line="240" w:lineRule="auto"/>
        <w:ind w:left="1710"/>
        <w:jc w:val="both"/>
        <w:rPr>
          <w:color w:val="000000"/>
          <w:sz w:val="24"/>
          <w:szCs w:val="24"/>
        </w:rPr>
      </w:pPr>
      <w:r>
        <w:rPr>
          <w:color w:val="000000"/>
          <w:sz w:val="24"/>
          <w:szCs w:val="24"/>
        </w:rPr>
        <w:t>Please provide a brief description of the Committee structure (</w:t>
      </w:r>
      <w:proofErr w:type="spellStart"/>
      <w:r>
        <w:rPr>
          <w:color w:val="000000"/>
          <w:sz w:val="24"/>
          <w:szCs w:val="24"/>
        </w:rPr>
        <w:t>i.e</w:t>
      </w:r>
      <w:proofErr w:type="spellEnd"/>
      <w:r>
        <w:rPr>
          <w:color w:val="000000"/>
          <w:sz w:val="24"/>
          <w:szCs w:val="24"/>
        </w:rPr>
        <w:t xml:space="preserve"> working groups, sub-committees, leadership for each, members for each, terms for members …</w:t>
      </w:r>
      <w:r w:rsidR="000938A6">
        <w:rPr>
          <w:color w:val="000000"/>
          <w:sz w:val="24"/>
          <w:szCs w:val="24"/>
        </w:rPr>
        <w:t xml:space="preserve"> </w:t>
      </w:r>
      <w:proofErr w:type="spellStart"/>
      <w:r>
        <w:rPr>
          <w:color w:val="000000"/>
          <w:sz w:val="24"/>
          <w:szCs w:val="24"/>
        </w:rPr>
        <w:t>etc</w:t>
      </w:r>
      <w:proofErr w:type="spellEnd"/>
      <w:r>
        <w:rPr>
          <w:color w:val="000000"/>
          <w:sz w:val="24"/>
          <w:szCs w:val="24"/>
        </w:rPr>
        <w:t>).</w:t>
      </w:r>
    </w:p>
    <w:p w14:paraId="0000001C" w14:textId="77777777" w:rsidR="00E93615" w:rsidRDefault="00232524">
      <w:pPr>
        <w:numPr>
          <w:ilvl w:val="2"/>
          <w:numId w:val="6"/>
        </w:numPr>
        <w:pBdr>
          <w:top w:val="nil"/>
          <w:left w:val="nil"/>
          <w:bottom w:val="nil"/>
          <w:right w:val="nil"/>
          <w:between w:val="nil"/>
        </w:pBdr>
        <w:shd w:val="clear" w:color="auto" w:fill="FFFFFF"/>
        <w:spacing w:after="0" w:line="240" w:lineRule="auto"/>
        <w:ind w:left="1710"/>
        <w:jc w:val="both"/>
        <w:rPr>
          <w:color w:val="000000"/>
          <w:sz w:val="24"/>
          <w:szCs w:val="24"/>
        </w:rPr>
      </w:pPr>
      <w:r>
        <w:rPr>
          <w:color w:val="000000"/>
          <w:sz w:val="24"/>
          <w:szCs w:val="24"/>
        </w:rPr>
        <w:t>Graphical representations are desired</w:t>
      </w:r>
    </w:p>
    <w:p w14:paraId="0000001D" w14:textId="77777777" w:rsidR="00E93615" w:rsidRDefault="00E93615">
      <w:pPr>
        <w:pBdr>
          <w:top w:val="nil"/>
          <w:left w:val="nil"/>
          <w:bottom w:val="nil"/>
          <w:right w:val="nil"/>
          <w:between w:val="nil"/>
        </w:pBdr>
        <w:shd w:val="clear" w:color="auto" w:fill="FFFFFF"/>
        <w:spacing w:after="0" w:line="240" w:lineRule="auto"/>
        <w:ind w:left="1710"/>
        <w:jc w:val="both"/>
        <w:rPr>
          <w:color w:val="000000"/>
          <w:sz w:val="24"/>
          <w:szCs w:val="24"/>
        </w:rPr>
      </w:pPr>
    </w:p>
    <w:p w14:paraId="0000001E"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High Level Project Plan</w:t>
      </w:r>
    </w:p>
    <w:p w14:paraId="0000001F"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tbl>
      <w:tblPr>
        <w:tblStyle w:val="a1"/>
        <w:tblW w:w="8180" w:type="dxa"/>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2736"/>
        <w:gridCol w:w="2670"/>
      </w:tblGrid>
      <w:tr w:rsidR="00E93615" w14:paraId="0584E7FC" w14:textId="77777777">
        <w:tc>
          <w:tcPr>
            <w:tcW w:w="2774" w:type="dxa"/>
            <w:vMerge w:val="restart"/>
            <w:vAlign w:val="center"/>
          </w:tcPr>
          <w:p w14:paraId="00000020" w14:textId="77777777" w:rsidR="00E93615" w:rsidRDefault="00232524">
            <w:pPr>
              <w:jc w:val="center"/>
              <w:rPr>
                <w:b/>
                <w:color w:val="2E75B5"/>
                <w:sz w:val="24"/>
                <w:szCs w:val="24"/>
              </w:rPr>
            </w:pPr>
            <w:r>
              <w:rPr>
                <w:b/>
                <w:color w:val="2E75B5"/>
                <w:sz w:val="24"/>
                <w:szCs w:val="24"/>
              </w:rPr>
              <w:t>Steps / Milestones</w:t>
            </w:r>
          </w:p>
        </w:tc>
        <w:tc>
          <w:tcPr>
            <w:tcW w:w="5406" w:type="dxa"/>
            <w:gridSpan w:val="2"/>
          </w:tcPr>
          <w:p w14:paraId="00000021" w14:textId="77777777" w:rsidR="00E93615" w:rsidRDefault="00232524">
            <w:pPr>
              <w:jc w:val="center"/>
              <w:rPr>
                <w:b/>
                <w:color w:val="2E75B5"/>
                <w:sz w:val="24"/>
                <w:szCs w:val="24"/>
              </w:rPr>
            </w:pPr>
            <w:r>
              <w:rPr>
                <w:b/>
                <w:color w:val="2E75B5"/>
                <w:sz w:val="24"/>
                <w:szCs w:val="24"/>
              </w:rPr>
              <w:t>Timeline</w:t>
            </w:r>
          </w:p>
        </w:tc>
      </w:tr>
      <w:tr w:rsidR="00E93615" w14:paraId="56C47414" w14:textId="77777777">
        <w:tc>
          <w:tcPr>
            <w:tcW w:w="2774" w:type="dxa"/>
            <w:vMerge/>
            <w:vAlign w:val="center"/>
          </w:tcPr>
          <w:p w14:paraId="00000023" w14:textId="77777777" w:rsidR="00E93615" w:rsidRDefault="00E93615">
            <w:pPr>
              <w:widowControl w:val="0"/>
              <w:pBdr>
                <w:top w:val="nil"/>
                <w:left w:val="nil"/>
                <w:bottom w:val="nil"/>
                <w:right w:val="nil"/>
                <w:between w:val="nil"/>
              </w:pBdr>
              <w:spacing w:line="276" w:lineRule="auto"/>
              <w:rPr>
                <w:b/>
                <w:color w:val="2E75B5"/>
                <w:sz w:val="24"/>
                <w:szCs w:val="24"/>
              </w:rPr>
            </w:pPr>
          </w:p>
        </w:tc>
        <w:tc>
          <w:tcPr>
            <w:tcW w:w="2736" w:type="dxa"/>
          </w:tcPr>
          <w:p w14:paraId="00000024" w14:textId="77777777" w:rsidR="00E93615" w:rsidRDefault="00232524">
            <w:pPr>
              <w:jc w:val="both"/>
              <w:rPr>
                <w:color w:val="2E75B5"/>
                <w:sz w:val="24"/>
                <w:szCs w:val="24"/>
              </w:rPr>
            </w:pPr>
            <w:r>
              <w:rPr>
                <w:color w:val="2E75B5"/>
                <w:sz w:val="24"/>
                <w:szCs w:val="24"/>
              </w:rPr>
              <w:t>Month</w:t>
            </w:r>
          </w:p>
        </w:tc>
        <w:tc>
          <w:tcPr>
            <w:tcW w:w="2670" w:type="dxa"/>
          </w:tcPr>
          <w:p w14:paraId="00000025" w14:textId="77777777" w:rsidR="00E93615" w:rsidRDefault="00232524">
            <w:pPr>
              <w:jc w:val="both"/>
              <w:rPr>
                <w:color w:val="2E75B5"/>
                <w:sz w:val="24"/>
                <w:szCs w:val="24"/>
              </w:rPr>
            </w:pPr>
            <w:r>
              <w:rPr>
                <w:color w:val="2E75B5"/>
                <w:sz w:val="24"/>
                <w:szCs w:val="24"/>
              </w:rPr>
              <w:t>Year</w:t>
            </w:r>
          </w:p>
        </w:tc>
      </w:tr>
      <w:tr w:rsidR="00E93615" w14:paraId="49A612AF" w14:textId="77777777">
        <w:tc>
          <w:tcPr>
            <w:tcW w:w="2774" w:type="dxa"/>
          </w:tcPr>
          <w:p w14:paraId="00000026" w14:textId="77777777" w:rsidR="00E93615" w:rsidRDefault="00232524">
            <w:pPr>
              <w:jc w:val="both"/>
              <w:rPr>
                <w:color w:val="000000"/>
                <w:sz w:val="24"/>
                <w:szCs w:val="24"/>
              </w:rPr>
            </w:pPr>
            <w:proofErr w:type="spellStart"/>
            <w:r>
              <w:rPr>
                <w:color w:val="000000"/>
                <w:sz w:val="24"/>
                <w:szCs w:val="24"/>
              </w:rPr>
              <w:t>Xxxxx</w:t>
            </w:r>
            <w:proofErr w:type="spellEnd"/>
          </w:p>
        </w:tc>
        <w:tc>
          <w:tcPr>
            <w:tcW w:w="2736" w:type="dxa"/>
          </w:tcPr>
          <w:p w14:paraId="00000027" w14:textId="77777777" w:rsidR="00E93615" w:rsidRDefault="00232524">
            <w:pPr>
              <w:jc w:val="both"/>
              <w:rPr>
                <w:color w:val="000000"/>
                <w:sz w:val="24"/>
                <w:szCs w:val="24"/>
              </w:rPr>
            </w:pPr>
            <w:proofErr w:type="spellStart"/>
            <w:r>
              <w:rPr>
                <w:color w:val="000000"/>
                <w:sz w:val="24"/>
                <w:szCs w:val="24"/>
              </w:rPr>
              <w:t>Xxxxx</w:t>
            </w:r>
            <w:proofErr w:type="spellEnd"/>
          </w:p>
        </w:tc>
        <w:tc>
          <w:tcPr>
            <w:tcW w:w="2670" w:type="dxa"/>
          </w:tcPr>
          <w:p w14:paraId="00000028" w14:textId="77777777" w:rsidR="00E93615" w:rsidRDefault="00232524">
            <w:pPr>
              <w:jc w:val="both"/>
              <w:rPr>
                <w:color w:val="000000"/>
                <w:sz w:val="24"/>
                <w:szCs w:val="24"/>
              </w:rPr>
            </w:pPr>
            <w:proofErr w:type="spellStart"/>
            <w:r>
              <w:rPr>
                <w:color w:val="000000"/>
                <w:sz w:val="24"/>
                <w:szCs w:val="24"/>
              </w:rPr>
              <w:t>Xxxxx</w:t>
            </w:r>
            <w:proofErr w:type="spellEnd"/>
          </w:p>
        </w:tc>
      </w:tr>
      <w:tr w:rsidR="00E93615" w14:paraId="0327A13D" w14:textId="77777777">
        <w:tc>
          <w:tcPr>
            <w:tcW w:w="2774" w:type="dxa"/>
          </w:tcPr>
          <w:p w14:paraId="00000029" w14:textId="77777777" w:rsidR="00E93615" w:rsidRDefault="00232524">
            <w:pPr>
              <w:jc w:val="both"/>
              <w:rPr>
                <w:color w:val="000000"/>
                <w:sz w:val="24"/>
                <w:szCs w:val="24"/>
              </w:rPr>
            </w:pPr>
            <w:proofErr w:type="spellStart"/>
            <w:r>
              <w:rPr>
                <w:color w:val="000000"/>
                <w:sz w:val="24"/>
                <w:szCs w:val="24"/>
              </w:rPr>
              <w:t>Xxxxx</w:t>
            </w:r>
            <w:proofErr w:type="spellEnd"/>
          </w:p>
        </w:tc>
        <w:tc>
          <w:tcPr>
            <w:tcW w:w="2736" w:type="dxa"/>
          </w:tcPr>
          <w:p w14:paraId="0000002A" w14:textId="77777777" w:rsidR="00E93615" w:rsidRDefault="00232524">
            <w:pPr>
              <w:jc w:val="both"/>
              <w:rPr>
                <w:color w:val="000000"/>
                <w:sz w:val="24"/>
                <w:szCs w:val="24"/>
              </w:rPr>
            </w:pPr>
            <w:proofErr w:type="spellStart"/>
            <w:r>
              <w:rPr>
                <w:color w:val="000000"/>
                <w:sz w:val="24"/>
                <w:szCs w:val="24"/>
              </w:rPr>
              <w:t>Xxxxx</w:t>
            </w:r>
            <w:proofErr w:type="spellEnd"/>
          </w:p>
        </w:tc>
        <w:tc>
          <w:tcPr>
            <w:tcW w:w="2670" w:type="dxa"/>
          </w:tcPr>
          <w:p w14:paraId="0000002B" w14:textId="77777777" w:rsidR="00E93615" w:rsidRDefault="00232524">
            <w:pPr>
              <w:jc w:val="both"/>
              <w:rPr>
                <w:color w:val="000000"/>
                <w:sz w:val="24"/>
                <w:szCs w:val="24"/>
              </w:rPr>
            </w:pPr>
            <w:proofErr w:type="spellStart"/>
            <w:r>
              <w:rPr>
                <w:color w:val="000000"/>
                <w:sz w:val="24"/>
                <w:szCs w:val="24"/>
              </w:rPr>
              <w:t>Xxxxx</w:t>
            </w:r>
            <w:proofErr w:type="spellEnd"/>
          </w:p>
        </w:tc>
      </w:tr>
      <w:tr w:rsidR="00E93615" w14:paraId="22615696" w14:textId="77777777">
        <w:tc>
          <w:tcPr>
            <w:tcW w:w="2774" w:type="dxa"/>
          </w:tcPr>
          <w:p w14:paraId="0000002C" w14:textId="77777777" w:rsidR="00E93615" w:rsidRDefault="00232524">
            <w:pPr>
              <w:jc w:val="both"/>
              <w:rPr>
                <w:color w:val="000000"/>
                <w:sz w:val="24"/>
                <w:szCs w:val="24"/>
              </w:rPr>
            </w:pPr>
            <w:proofErr w:type="spellStart"/>
            <w:r>
              <w:rPr>
                <w:color w:val="000000"/>
                <w:sz w:val="24"/>
                <w:szCs w:val="24"/>
              </w:rPr>
              <w:t>Xxxxx</w:t>
            </w:r>
            <w:proofErr w:type="spellEnd"/>
          </w:p>
        </w:tc>
        <w:tc>
          <w:tcPr>
            <w:tcW w:w="2736" w:type="dxa"/>
          </w:tcPr>
          <w:p w14:paraId="0000002D" w14:textId="77777777" w:rsidR="00E93615" w:rsidRDefault="00232524">
            <w:pPr>
              <w:jc w:val="both"/>
              <w:rPr>
                <w:color w:val="000000"/>
                <w:sz w:val="24"/>
                <w:szCs w:val="24"/>
              </w:rPr>
            </w:pPr>
            <w:proofErr w:type="spellStart"/>
            <w:r>
              <w:rPr>
                <w:color w:val="000000"/>
                <w:sz w:val="24"/>
                <w:szCs w:val="24"/>
              </w:rPr>
              <w:t>Xxxxx</w:t>
            </w:r>
            <w:proofErr w:type="spellEnd"/>
          </w:p>
        </w:tc>
        <w:tc>
          <w:tcPr>
            <w:tcW w:w="2670" w:type="dxa"/>
          </w:tcPr>
          <w:p w14:paraId="0000002E" w14:textId="77777777" w:rsidR="00E93615" w:rsidRDefault="00232524">
            <w:pPr>
              <w:jc w:val="both"/>
              <w:rPr>
                <w:color w:val="000000"/>
                <w:sz w:val="24"/>
                <w:szCs w:val="24"/>
              </w:rPr>
            </w:pPr>
            <w:proofErr w:type="spellStart"/>
            <w:r>
              <w:rPr>
                <w:color w:val="000000"/>
                <w:sz w:val="24"/>
                <w:szCs w:val="24"/>
              </w:rPr>
              <w:t>Xxxxx</w:t>
            </w:r>
            <w:proofErr w:type="spellEnd"/>
          </w:p>
        </w:tc>
      </w:tr>
    </w:tbl>
    <w:p w14:paraId="0000002F" w14:textId="77777777" w:rsidR="00E93615" w:rsidRDefault="00232524">
      <w:pPr>
        <w:pBdr>
          <w:top w:val="nil"/>
          <w:left w:val="nil"/>
          <w:bottom w:val="nil"/>
          <w:right w:val="nil"/>
          <w:between w:val="nil"/>
        </w:pBdr>
        <w:shd w:val="clear" w:color="auto" w:fill="FFFFFF"/>
        <w:spacing w:after="0" w:line="240" w:lineRule="auto"/>
        <w:ind w:left="1170"/>
        <w:jc w:val="both"/>
        <w:rPr>
          <w:color w:val="2E75B5"/>
          <w:sz w:val="24"/>
          <w:szCs w:val="24"/>
        </w:rPr>
      </w:pPr>
      <w:r>
        <w:rPr>
          <w:color w:val="2E75B5"/>
          <w:sz w:val="24"/>
          <w:szCs w:val="24"/>
        </w:rPr>
        <w:t>Note: Please add as many rows as needed.</w:t>
      </w:r>
    </w:p>
    <w:p w14:paraId="00000030" w14:textId="77777777" w:rsidR="00E93615" w:rsidRDefault="00E93615">
      <w:pPr>
        <w:pBdr>
          <w:top w:val="nil"/>
          <w:left w:val="nil"/>
          <w:bottom w:val="nil"/>
          <w:right w:val="nil"/>
          <w:between w:val="nil"/>
        </w:pBdr>
        <w:shd w:val="clear" w:color="auto" w:fill="FFFFFF"/>
        <w:spacing w:after="0" w:line="240" w:lineRule="auto"/>
        <w:ind w:left="1170"/>
        <w:jc w:val="both"/>
        <w:rPr>
          <w:color w:val="2E75B5"/>
          <w:sz w:val="24"/>
          <w:szCs w:val="24"/>
        </w:rPr>
      </w:pPr>
    </w:p>
    <w:p w14:paraId="00000031" w14:textId="77777777" w:rsidR="00E93615" w:rsidRDefault="00232524">
      <w:pPr>
        <w:numPr>
          <w:ilvl w:val="0"/>
          <w:numId w:val="4"/>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Key Stakeholders and Dependencies</w:t>
      </w:r>
    </w:p>
    <w:p w14:paraId="00000032" w14:textId="77777777"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proofErr w:type="spellStart"/>
      <w:r>
        <w:rPr>
          <w:color w:val="000000"/>
          <w:sz w:val="24"/>
          <w:szCs w:val="24"/>
        </w:rPr>
        <w:t>Xxxx</w:t>
      </w:r>
      <w:proofErr w:type="spellEnd"/>
    </w:p>
    <w:p w14:paraId="00000033" w14:textId="77777777"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proofErr w:type="spellStart"/>
      <w:r>
        <w:rPr>
          <w:color w:val="000000"/>
          <w:sz w:val="24"/>
          <w:szCs w:val="24"/>
        </w:rPr>
        <w:t>Xxxx</w:t>
      </w:r>
      <w:proofErr w:type="spellEnd"/>
    </w:p>
    <w:p w14:paraId="00000034" w14:textId="77777777"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proofErr w:type="spellStart"/>
      <w:r>
        <w:rPr>
          <w:color w:val="000000"/>
          <w:sz w:val="24"/>
          <w:szCs w:val="24"/>
        </w:rPr>
        <w:t>Xxxx</w:t>
      </w:r>
      <w:proofErr w:type="spellEnd"/>
    </w:p>
    <w:p w14:paraId="00000035" w14:textId="77777777" w:rsidR="00E93615" w:rsidRDefault="00232524">
      <w:pPr>
        <w:numPr>
          <w:ilvl w:val="1"/>
          <w:numId w:val="10"/>
        </w:numPr>
        <w:pBdr>
          <w:top w:val="nil"/>
          <w:left w:val="nil"/>
          <w:bottom w:val="nil"/>
          <w:right w:val="nil"/>
          <w:between w:val="nil"/>
        </w:pBdr>
        <w:shd w:val="clear" w:color="auto" w:fill="FFFFFF"/>
        <w:spacing w:after="0" w:line="240" w:lineRule="auto"/>
        <w:jc w:val="both"/>
        <w:rPr>
          <w:b/>
          <w:color w:val="000000"/>
          <w:sz w:val="24"/>
          <w:szCs w:val="24"/>
        </w:rPr>
      </w:pPr>
      <w:r>
        <w:rPr>
          <w:color w:val="000000"/>
          <w:sz w:val="24"/>
          <w:szCs w:val="24"/>
        </w:rPr>
        <w:t>…..</w:t>
      </w:r>
    </w:p>
    <w:p w14:paraId="00000036"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7" w14:textId="77777777" w:rsidR="00E93615" w:rsidRDefault="00232524">
      <w:pPr>
        <w:numPr>
          <w:ilvl w:val="0"/>
          <w:numId w:val="11"/>
        </w:numPr>
        <w:pBdr>
          <w:top w:val="nil"/>
          <w:left w:val="nil"/>
          <w:bottom w:val="nil"/>
          <w:right w:val="nil"/>
          <w:between w:val="nil"/>
        </w:pBdr>
        <w:shd w:val="clear" w:color="auto" w:fill="FFFFFF"/>
        <w:spacing w:after="0" w:line="240" w:lineRule="auto"/>
        <w:jc w:val="both"/>
        <w:rPr>
          <w:b/>
          <w:color w:val="2E75B5"/>
          <w:sz w:val="24"/>
          <w:szCs w:val="24"/>
        </w:rPr>
      </w:pPr>
      <w:r>
        <w:rPr>
          <w:b/>
          <w:color w:val="2E75B5"/>
          <w:sz w:val="24"/>
          <w:szCs w:val="24"/>
        </w:rPr>
        <w:t>Resources requested For This Year:</w:t>
      </w:r>
      <w:r>
        <w:rPr>
          <w:b/>
          <w:color w:val="000000"/>
          <w:sz w:val="24"/>
          <w:szCs w:val="24"/>
        </w:rPr>
        <w:t xml:space="preserve"> </w:t>
      </w:r>
      <w:r>
        <w:rPr>
          <w:color w:val="000000"/>
          <w:sz w:val="24"/>
          <w:szCs w:val="24"/>
        </w:rPr>
        <w:t>In this section the committee may request an approximate annual budget needed for some of its activities during the year. A budget justification must be provided.</w:t>
      </w:r>
    </w:p>
    <w:p w14:paraId="00000038" w14:textId="77777777" w:rsidR="00E93615" w:rsidRDefault="00E93615">
      <w:pPr>
        <w:pBdr>
          <w:top w:val="nil"/>
          <w:left w:val="nil"/>
          <w:bottom w:val="nil"/>
          <w:right w:val="nil"/>
          <w:between w:val="nil"/>
        </w:pBdr>
        <w:shd w:val="clear" w:color="auto" w:fill="FFFFFF"/>
        <w:spacing w:after="0" w:line="240" w:lineRule="auto"/>
        <w:ind w:left="720"/>
        <w:jc w:val="both"/>
        <w:rPr>
          <w:b/>
          <w:color w:val="2E75B5"/>
          <w:sz w:val="24"/>
          <w:szCs w:val="24"/>
        </w:rPr>
      </w:pPr>
    </w:p>
    <w:p w14:paraId="00000039" w14:textId="1226F63F" w:rsidR="00E93615" w:rsidRDefault="00232524" w:rsidP="005E3C3B">
      <w:pPr>
        <w:numPr>
          <w:ilvl w:val="0"/>
          <w:numId w:val="8"/>
        </w:numPr>
        <w:pBdr>
          <w:top w:val="nil"/>
          <w:left w:val="nil"/>
          <w:bottom w:val="nil"/>
          <w:right w:val="nil"/>
          <w:between w:val="nil"/>
        </w:pBdr>
        <w:shd w:val="clear" w:color="auto" w:fill="FFFFFF"/>
        <w:tabs>
          <w:tab w:val="right" w:pos="9360"/>
        </w:tabs>
        <w:spacing w:after="0"/>
        <w:jc w:val="both"/>
        <w:rPr>
          <w:b/>
          <w:color w:val="0070C0"/>
          <w:sz w:val="24"/>
          <w:szCs w:val="24"/>
        </w:rPr>
      </w:pPr>
      <w:r>
        <w:rPr>
          <w:b/>
          <w:color w:val="0070C0"/>
          <w:sz w:val="24"/>
          <w:szCs w:val="24"/>
        </w:rPr>
        <w:t xml:space="preserve">Inventory of official Committee communication channels: </w:t>
      </w:r>
      <w:r>
        <w:rPr>
          <w:sz w:val="24"/>
          <w:szCs w:val="24"/>
        </w:rPr>
        <w:t xml:space="preserve">In this section the committee lists all document repositories and communications channels that have been used to communicate with their Committee members or </w:t>
      </w:r>
      <w:proofErr w:type="spellStart"/>
      <w:r>
        <w:rPr>
          <w:sz w:val="24"/>
          <w:szCs w:val="24"/>
        </w:rPr>
        <w:t>ISoP</w:t>
      </w:r>
      <w:proofErr w:type="spellEnd"/>
      <w:r>
        <w:rPr>
          <w:sz w:val="24"/>
          <w:szCs w:val="24"/>
        </w:rPr>
        <w:t xml:space="preserve"> membership. This includes but not limited to: </w:t>
      </w:r>
      <w:proofErr w:type="spellStart"/>
      <w:r>
        <w:rPr>
          <w:sz w:val="24"/>
          <w:szCs w:val="24"/>
        </w:rPr>
        <w:t>ISoP</w:t>
      </w:r>
      <w:proofErr w:type="spellEnd"/>
      <w:r>
        <w:rPr>
          <w:sz w:val="24"/>
          <w:szCs w:val="24"/>
        </w:rPr>
        <w:t xml:space="preserve"> Google Drive, non-</w:t>
      </w:r>
      <w:proofErr w:type="spellStart"/>
      <w:r>
        <w:rPr>
          <w:sz w:val="24"/>
          <w:szCs w:val="24"/>
        </w:rPr>
        <w:t>ISoP</w:t>
      </w:r>
      <w:proofErr w:type="spellEnd"/>
      <w:r>
        <w:rPr>
          <w:sz w:val="24"/>
          <w:szCs w:val="24"/>
        </w:rPr>
        <w:t xml:space="preserve"> document repository (e.g., </w:t>
      </w:r>
      <w:proofErr w:type="spellStart"/>
      <w:r>
        <w:rPr>
          <w:sz w:val="24"/>
          <w:szCs w:val="24"/>
        </w:rPr>
        <w:t>DropBox</w:t>
      </w:r>
      <w:proofErr w:type="spellEnd"/>
      <w:r>
        <w:rPr>
          <w:sz w:val="24"/>
          <w:szCs w:val="24"/>
        </w:rPr>
        <w:t xml:space="preserve">, Google Drive, etc.), </w:t>
      </w:r>
      <w:proofErr w:type="spellStart"/>
      <w:r>
        <w:rPr>
          <w:sz w:val="24"/>
          <w:szCs w:val="24"/>
        </w:rPr>
        <w:t>github</w:t>
      </w:r>
      <w:proofErr w:type="spellEnd"/>
      <w:r>
        <w:rPr>
          <w:sz w:val="24"/>
          <w:szCs w:val="24"/>
        </w:rPr>
        <w:t xml:space="preserve">, official </w:t>
      </w:r>
      <w:proofErr w:type="spellStart"/>
      <w:r>
        <w:rPr>
          <w:sz w:val="24"/>
          <w:szCs w:val="24"/>
        </w:rPr>
        <w:t>ISoP</w:t>
      </w:r>
      <w:proofErr w:type="spellEnd"/>
      <w:r>
        <w:rPr>
          <w:sz w:val="24"/>
          <w:szCs w:val="24"/>
        </w:rPr>
        <w:t xml:space="preserve"> email addresses, unofficial email addresses (e.g., </w:t>
      </w:r>
      <w:proofErr w:type="spellStart"/>
      <w:r>
        <w:rPr>
          <w:sz w:val="24"/>
          <w:szCs w:val="24"/>
        </w:rPr>
        <w:t>gmail</w:t>
      </w:r>
      <w:proofErr w:type="spellEnd"/>
      <w:r>
        <w:rPr>
          <w:sz w:val="24"/>
          <w:szCs w:val="24"/>
        </w:rPr>
        <w:t>), Linked In account, YouTube Channel, websites, …etc.</w:t>
      </w:r>
    </w:p>
    <w:p w14:paraId="0000003A" w14:textId="77777777" w:rsidR="00E93615" w:rsidRDefault="00E93615">
      <w:pPr>
        <w:pBdr>
          <w:top w:val="nil"/>
          <w:left w:val="nil"/>
          <w:bottom w:val="nil"/>
          <w:right w:val="nil"/>
          <w:between w:val="nil"/>
        </w:pBdr>
        <w:shd w:val="clear" w:color="auto" w:fill="FFFFFF"/>
        <w:tabs>
          <w:tab w:val="right" w:pos="9360"/>
        </w:tabs>
        <w:spacing w:after="0"/>
        <w:ind w:left="720"/>
        <w:rPr>
          <w:b/>
          <w:color w:val="0070C0"/>
          <w:sz w:val="24"/>
          <w:szCs w:val="24"/>
        </w:rPr>
      </w:pPr>
    </w:p>
    <w:p w14:paraId="0000003B"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0070C0"/>
          <w:sz w:val="24"/>
          <w:szCs w:val="24"/>
        </w:rPr>
      </w:pPr>
      <w:r>
        <w:rPr>
          <w:b/>
          <w:color w:val="0070C0"/>
          <w:sz w:val="24"/>
          <w:szCs w:val="24"/>
        </w:rPr>
        <w:t xml:space="preserve">Submitted by: </w:t>
      </w:r>
    </w:p>
    <w:p w14:paraId="0000003C" w14:textId="77777777" w:rsidR="00E93615" w:rsidRDefault="00232524">
      <w:pPr>
        <w:shd w:val="clear" w:color="auto" w:fill="FFFFFF"/>
        <w:tabs>
          <w:tab w:val="right" w:pos="9360"/>
        </w:tabs>
        <w:spacing w:after="0"/>
        <w:ind w:left="720" w:firstLine="1710"/>
        <w:rPr>
          <w:b/>
          <w:sz w:val="24"/>
          <w:szCs w:val="24"/>
        </w:rPr>
      </w:pPr>
      <w:r>
        <w:rPr>
          <w:b/>
          <w:sz w:val="24"/>
          <w:szCs w:val="24"/>
        </w:rPr>
        <w:t xml:space="preserve">[insert name], </w:t>
      </w:r>
      <w:r>
        <w:rPr>
          <w:b/>
          <w:color w:val="0070C0"/>
          <w:sz w:val="24"/>
          <w:szCs w:val="24"/>
        </w:rPr>
        <w:t>Chair</w:t>
      </w:r>
    </w:p>
    <w:p w14:paraId="0000003D" w14:textId="77777777" w:rsidR="00E93615" w:rsidRDefault="00232524">
      <w:pPr>
        <w:shd w:val="clear" w:color="auto" w:fill="FFFFFF"/>
        <w:tabs>
          <w:tab w:val="right" w:pos="9360"/>
        </w:tabs>
        <w:spacing w:after="0"/>
        <w:ind w:left="720" w:firstLine="1710"/>
        <w:rPr>
          <w:b/>
          <w:color w:val="0070C0"/>
          <w:sz w:val="24"/>
          <w:szCs w:val="24"/>
        </w:rPr>
      </w:pPr>
      <w:r>
        <w:rPr>
          <w:b/>
          <w:sz w:val="24"/>
          <w:szCs w:val="24"/>
        </w:rPr>
        <w:t xml:space="preserve">[insert name], </w:t>
      </w:r>
      <w:r>
        <w:rPr>
          <w:b/>
          <w:color w:val="0070C0"/>
          <w:sz w:val="24"/>
          <w:szCs w:val="24"/>
        </w:rPr>
        <w:t>Board Liaison</w:t>
      </w:r>
    </w:p>
    <w:p w14:paraId="0000003E" w14:textId="77777777" w:rsidR="00E93615" w:rsidRDefault="00E93615">
      <w:pPr>
        <w:shd w:val="clear" w:color="auto" w:fill="FFFFFF"/>
        <w:tabs>
          <w:tab w:val="right" w:pos="9360"/>
        </w:tabs>
        <w:spacing w:after="0"/>
        <w:ind w:left="720"/>
        <w:rPr>
          <w:b/>
          <w:color w:val="2E75B5"/>
          <w:sz w:val="24"/>
          <w:szCs w:val="24"/>
        </w:rPr>
      </w:pPr>
    </w:p>
    <w:p w14:paraId="0000003F" w14:textId="77777777" w:rsidR="00E93615" w:rsidRDefault="00232524">
      <w:pPr>
        <w:numPr>
          <w:ilvl w:val="0"/>
          <w:numId w:val="8"/>
        </w:numPr>
        <w:pBdr>
          <w:top w:val="nil"/>
          <w:left w:val="nil"/>
          <w:bottom w:val="nil"/>
          <w:right w:val="nil"/>
          <w:between w:val="nil"/>
        </w:pBdr>
        <w:shd w:val="clear" w:color="auto" w:fill="FFFFFF"/>
        <w:tabs>
          <w:tab w:val="right" w:pos="9360"/>
        </w:tabs>
        <w:spacing w:after="0"/>
        <w:rPr>
          <w:b/>
          <w:color w:val="2E75B5"/>
          <w:sz w:val="24"/>
          <w:szCs w:val="24"/>
        </w:rPr>
      </w:pPr>
      <w:r>
        <w:rPr>
          <w:b/>
          <w:color w:val="2E75B5"/>
          <w:sz w:val="24"/>
          <w:szCs w:val="24"/>
        </w:rPr>
        <w:t>Reviewed and approved by:</w:t>
      </w:r>
    </w:p>
    <w:p w14:paraId="00000040" w14:textId="77777777" w:rsidR="00E93615" w:rsidRDefault="00232524">
      <w:pPr>
        <w:shd w:val="clear" w:color="auto" w:fill="FFFFFF"/>
        <w:tabs>
          <w:tab w:val="right" w:pos="9360"/>
        </w:tabs>
        <w:spacing w:after="0"/>
        <w:ind w:left="720" w:firstLine="1710"/>
        <w:rPr>
          <w:b/>
          <w:sz w:val="24"/>
          <w:szCs w:val="24"/>
        </w:rPr>
      </w:pPr>
      <w:r>
        <w:rPr>
          <w:b/>
          <w:sz w:val="24"/>
          <w:szCs w:val="24"/>
        </w:rPr>
        <w:t xml:space="preserve">[insert name], </w:t>
      </w:r>
      <w:r>
        <w:rPr>
          <w:b/>
          <w:color w:val="0070C0"/>
          <w:sz w:val="24"/>
          <w:szCs w:val="24"/>
        </w:rPr>
        <w:t>Secretary</w:t>
      </w:r>
    </w:p>
    <w:p w14:paraId="6458C8B3" w14:textId="3B60BE7C" w:rsidR="005D3EA0" w:rsidRPr="00D570AD" w:rsidRDefault="00232524" w:rsidP="00D570AD">
      <w:pPr>
        <w:shd w:val="clear" w:color="auto" w:fill="FFFFFF"/>
        <w:tabs>
          <w:tab w:val="right" w:pos="9360"/>
        </w:tabs>
        <w:spacing w:after="0"/>
        <w:ind w:left="720" w:firstLine="1710"/>
        <w:rPr>
          <w:b/>
          <w:color w:val="0070C0"/>
          <w:sz w:val="24"/>
          <w:szCs w:val="24"/>
        </w:rPr>
      </w:pPr>
      <w:r>
        <w:rPr>
          <w:b/>
          <w:sz w:val="24"/>
          <w:szCs w:val="24"/>
        </w:rPr>
        <w:t xml:space="preserve">[insert name], </w:t>
      </w:r>
      <w:r>
        <w:rPr>
          <w:b/>
          <w:color w:val="0070C0"/>
          <w:sz w:val="24"/>
          <w:szCs w:val="24"/>
        </w:rPr>
        <w:t>President</w:t>
      </w:r>
    </w:p>
    <w:p w14:paraId="0000004A" w14:textId="77777777" w:rsidR="00E93615" w:rsidRDefault="00E93615">
      <w:pPr>
        <w:shd w:val="clear" w:color="auto" w:fill="FFFFFF"/>
        <w:tabs>
          <w:tab w:val="right" w:pos="9360"/>
        </w:tabs>
        <w:spacing w:after="0"/>
        <w:ind w:left="720"/>
        <w:rPr>
          <w:b/>
          <w:sz w:val="24"/>
          <w:szCs w:val="24"/>
        </w:rPr>
      </w:pPr>
    </w:p>
    <w:p w14:paraId="0000004B" w14:textId="77777777" w:rsidR="00E93615" w:rsidRDefault="00E93615">
      <w:pPr>
        <w:shd w:val="clear" w:color="auto" w:fill="FFFFFF"/>
        <w:tabs>
          <w:tab w:val="right" w:pos="9360"/>
        </w:tabs>
        <w:spacing w:after="0"/>
        <w:ind w:left="720"/>
        <w:rPr>
          <w:b/>
          <w:sz w:val="24"/>
          <w:szCs w:val="24"/>
        </w:rPr>
      </w:pPr>
    </w:p>
    <w:p w14:paraId="0000004C" w14:textId="77777777" w:rsidR="00E93615" w:rsidRDefault="00E93615">
      <w:pPr>
        <w:shd w:val="clear" w:color="auto" w:fill="FFFFFF"/>
        <w:tabs>
          <w:tab w:val="right" w:pos="9360"/>
        </w:tabs>
        <w:spacing w:after="0"/>
        <w:ind w:left="720"/>
        <w:rPr>
          <w:b/>
          <w:sz w:val="24"/>
          <w:szCs w:val="24"/>
        </w:rPr>
      </w:pPr>
    </w:p>
    <w:p w14:paraId="0000004D" w14:textId="77777777" w:rsidR="00E93615" w:rsidRDefault="00E93615">
      <w:pPr>
        <w:shd w:val="clear" w:color="auto" w:fill="FFFFFF"/>
        <w:tabs>
          <w:tab w:val="right" w:pos="9360"/>
        </w:tabs>
        <w:spacing w:after="0"/>
        <w:ind w:left="720"/>
        <w:rPr>
          <w:b/>
          <w:sz w:val="24"/>
          <w:szCs w:val="24"/>
        </w:rPr>
      </w:pPr>
    </w:p>
    <w:p w14:paraId="0000004E" w14:textId="77777777" w:rsidR="00E93615" w:rsidRDefault="00E93615">
      <w:pPr>
        <w:shd w:val="clear" w:color="auto" w:fill="FFFFFF"/>
        <w:tabs>
          <w:tab w:val="right" w:pos="9360"/>
        </w:tabs>
        <w:spacing w:after="0"/>
        <w:ind w:left="720"/>
        <w:rPr>
          <w:b/>
          <w:sz w:val="24"/>
          <w:szCs w:val="24"/>
        </w:rPr>
      </w:pPr>
    </w:p>
    <w:p w14:paraId="0000004F" w14:textId="77777777" w:rsidR="00E93615" w:rsidRDefault="00E93615">
      <w:pPr>
        <w:shd w:val="clear" w:color="auto" w:fill="FFFFFF"/>
        <w:tabs>
          <w:tab w:val="right" w:pos="9360"/>
        </w:tabs>
        <w:spacing w:after="0"/>
        <w:ind w:left="720"/>
        <w:rPr>
          <w:b/>
          <w:sz w:val="24"/>
          <w:szCs w:val="24"/>
        </w:rPr>
      </w:pPr>
    </w:p>
    <w:p w14:paraId="00000050" w14:textId="77777777" w:rsidR="00E93615" w:rsidRDefault="00E93615">
      <w:pPr>
        <w:shd w:val="clear" w:color="auto" w:fill="FFFFFF"/>
        <w:tabs>
          <w:tab w:val="right" w:pos="9360"/>
        </w:tabs>
        <w:spacing w:after="0"/>
        <w:ind w:left="720"/>
        <w:rPr>
          <w:b/>
          <w:sz w:val="24"/>
          <w:szCs w:val="24"/>
        </w:rPr>
      </w:pPr>
    </w:p>
    <w:p w14:paraId="00000051" w14:textId="77777777" w:rsidR="00E93615" w:rsidRDefault="00E93615">
      <w:pPr>
        <w:shd w:val="clear" w:color="auto" w:fill="FFFFFF"/>
        <w:tabs>
          <w:tab w:val="right" w:pos="9360"/>
        </w:tabs>
        <w:spacing w:after="0"/>
        <w:ind w:left="720"/>
        <w:rPr>
          <w:b/>
          <w:sz w:val="24"/>
          <w:szCs w:val="24"/>
        </w:rPr>
      </w:pPr>
    </w:p>
    <w:p w14:paraId="00000052" w14:textId="77777777" w:rsidR="00E93615" w:rsidRDefault="00232524">
      <w:pPr>
        <w:pBdr>
          <w:top w:val="single" w:sz="4" w:space="1" w:color="000000"/>
        </w:pBdr>
        <w:shd w:val="clear" w:color="auto" w:fill="FFFFFF"/>
        <w:spacing w:after="0"/>
        <w:jc w:val="both"/>
        <w:rPr>
          <w:b/>
          <w:color w:val="2E75B5"/>
          <w:sz w:val="18"/>
          <w:szCs w:val="18"/>
        </w:rPr>
      </w:pPr>
      <w:r>
        <w:rPr>
          <w:b/>
          <w:color w:val="2E75B5"/>
          <w:sz w:val="18"/>
          <w:szCs w:val="18"/>
        </w:rPr>
        <w:t xml:space="preserve">*Blue text remains unchanged. It is reserved to </w:t>
      </w:r>
      <w:proofErr w:type="spellStart"/>
      <w:r>
        <w:rPr>
          <w:b/>
          <w:color w:val="2E75B5"/>
          <w:sz w:val="18"/>
          <w:szCs w:val="18"/>
        </w:rPr>
        <w:t>ISoP</w:t>
      </w:r>
      <w:proofErr w:type="spellEnd"/>
      <w:r>
        <w:rPr>
          <w:b/>
          <w:color w:val="2E75B5"/>
          <w:sz w:val="18"/>
          <w:szCs w:val="18"/>
        </w:rPr>
        <w:t xml:space="preserve"> administration</w:t>
      </w:r>
    </w:p>
    <w:sectPr w:rsidR="00E93615">
      <w:headerReference w:type="default" r:id="rId12"/>
      <w:footerReference w:type="default" r:id="rId13"/>
      <w:pgSz w:w="12240" w:h="15840"/>
      <w:pgMar w:top="720" w:right="720" w:bottom="720" w:left="72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2EB98" w14:textId="77777777" w:rsidR="000E0944" w:rsidRDefault="000E0944">
      <w:pPr>
        <w:spacing w:after="0" w:line="240" w:lineRule="auto"/>
      </w:pPr>
      <w:r>
        <w:separator/>
      </w:r>
    </w:p>
  </w:endnote>
  <w:endnote w:type="continuationSeparator" w:id="0">
    <w:p w14:paraId="76FF01CE" w14:textId="77777777" w:rsidR="000E0944" w:rsidRDefault="000E0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E93615" w:rsidRDefault="00232524">
    <w:pPr>
      <w:pBdr>
        <w:top w:val="nil"/>
        <w:left w:val="nil"/>
        <w:bottom w:val="nil"/>
        <w:right w:val="nil"/>
        <w:between w:val="nil"/>
      </w:pBdr>
      <w:tabs>
        <w:tab w:val="center" w:pos="4680"/>
        <w:tab w:val="right" w:pos="9360"/>
      </w:tabs>
      <w:spacing w:after="0" w:line="240" w:lineRule="auto"/>
      <w:jc w:val="center"/>
      <w:rPr>
        <w:b/>
        <w:color w:val="2E75B5"/>
        <w:sz w:val="24"/>
        <w:szCs w:val="24"/>
      </w:rPr>
    </w:pPr>
    <w:r>
      <w:rPr>
        <w:b/>
        <w:color w:val="2E75B5"/>
        <w:sz w:val="24"/>
        <w:szCs w:val="24"/>
      </w:rPr>
      <w:t>CONFIDENTIAL</w:t>
    </w:r>
  </w:p>
  <w:p w14:paraId="0000005A" w14:textId="77777777" w:rsidR="00E93615" w:rsidRDefault="00E93615">
    <w:pPr>
      <w:pBdr>
        <w:top w:val="nil"/>
        <w:left w:val="nil"/>
        <w:bottom w:val="nil"/>
        <w:right w:val="nil"/>
        <w:between w:val="nil"/>
      </w:pBdr>
      <w:tabs>
        <w:tab w:val="center" w:pos="4680"/>
        <w:tab w:val="right" w:pos="9360"/>
        <w:tab w:val="center" w:pos="5490"/>
      </w:tabs>
      <w:spacing w:after="0" w:line="240" w:lineRule="auto"/>
      <w:ind w:left="43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105E" w14:textId="77777777" w:rsidR="000E0944" w:rsidRDefault="000E0944">
      <w:pPr>
        <w:spacing w:after="0" w:line="240" w:lineRule="auto"/>
      </w:pPr>
      <w:r>
        <w:separator/>
      </w:r>
    </w:p>
  </w:footnote>
  <w:footnote w:type="continuationSeparator" w:id="0">
    <w:p w14:paraId="0D1AD810" w14:textId="77777777" w:rsidR="000E0944" w:rsidRDefault="000E0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E93615" w:rsidRDefault="00232524">
    <w:pPr>
      <w:pBdr>
        <w:top w:val="nil"/>
        <w:left w:val="nil"/>
        <w:bottom w:val="nil"/>
        <w:right w:val="nil"/>
        <w:between w:val="nil"/>
      </w:pBdr>
      <w:tabs>
        <w:tab w:val="center" w:pos="4680"/>
        <w:tab w:val="right" w:pos="9360"/>
      </w:tabs>
      <w:spacing w:after="0" w:line="240" w:lineRule="auto"/>
      <w:jc w:val="right"/>
      <w:rPr>
        <w:color w:val="000000"/>
      </w:rPr>
    </w:pPr>
    <w:bookmarkStart w:id="21" w:name="_heading=h.gjdgxs" w:colFirst="0" w:colLast="0"/>
    <w:bookmarkEnd w:id="21"/>
    <w:r>
      <w:rPr>
        <w:rFonts w:ascii="Arial" w:eastAsia="Arial" w:hAnsi="Arial" w:cs="Arial"/>
        <w:color w:val="0070C0"/>
        <w:sz w:val="20"/>
        <w:szCs w:val="20"/>
      </w:rPr>
      <w:t>International Society of Pharmacometrics</w:t>
    </w:r>
    <w:r w:rsidR="000E0944">
      <w:object w:dxaOrig="1440" w:dyaOrig="1440" w14:anchorId="191B8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6.6pt;margin-top:-5.55pt;width:163.7pt;height:82.3pt;z-index:251659264;mso-position-horizontal:absolute;mso-position-horizontal-relative:margin;mso-position-vertical:absolute;mso-position-vertical-relative:text;mso-width-relative:page;mso-height-relative:page" wrapcoords="-99 0 -99 21404 21600 21404 21600 0 -99 0">
          <v:imagedata r:id="rId1" o:title=""/>
          <w10:wrap type="tight" anchorx="margin"/>
        </v:shape>
        <o:OLEObject Type="Embed" ProgID="PBrush" ShapeID="_x0000_s2049" DrawAspect="Content" ObjectID="_1717508478" r:id="rId2"/>
      </w:object>
    </w:r>
  </w:p>
  <w:p w14:paraId="00000054"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750 US Highway 202, Suite 200</w:t>
    </w:r>
  </w:p>
  <w:p w14:paraId="00000055" w14:textId="77777777" w:rsidR="00E93615" w:rsidRDefault="00232524">
    <w:pPr>
      <w:spacing w:after="0"/>
      <w:jc w:val="right"/>
      <w:rPr>
        <w:rFonts w:ascii="Arial" w:eastAsia="Arial" w:hAnsi="Arial" w:cs="Arial"/>
        <w:color w:val="0070C0"/>
        <w:sz w:val="20"/>
        <w:szCs w:val="20"/>
      </w:rPr>
    </w:pPr>
    <w:r>
      <w:rPr>
        <w:rFonts w:ascii="Arial" w:eastAsia="Arial" w:hAnsi="Arial" w:cs="Arial"/>
        <w:color w:val="0070C0"/>
        <w:sz w:val="20"/>
        <w:szCs w:val="20"/>
      </w:rPr>
      <w:t>Bridgewater, NJ 08807</w:t>
    </w:r>
  </w:p>
  <w:p w14:paraId="00000056" w14:textId="77777777" w:rsidR="00E93615" w:rsidRDefault="00232524">
    <w:pPr>
      <w:tabs>
        <w:tab w:val="left" w:pos="1869"/>
        <w:tab w:val="right" w:pos="6843"/>
      </w:tabs>
      <w:spacing w:after="0"/>
      <w:jc w:val="right"/>
      <w:rPr>
        <w:rFonts w:ascii="Arial" w:eastAsia="Arial" w:hAnsi="Arial" w:cs="Arial"/>
        <w:color w:val="0070C0"/>
        <w:sz w:val="20"/>
        <w:szCs w:val="20"/>
      </w:rPr>
    </w:pPr>
    <w:r>
      <w:rPr>
        <w:rFonts w:ascii="Arial" w:eastAsia="Arial" w:hAnsi="Arial" w:cs="Arial"/>
        <w:color w:val="0070C0"/>
        <w:sz w:val="20"/>
        <w:szCs w:val="20"/>
      </w:rPr>
      <w:tab/>
    </w:r>
    <w:r>
      <w:rPr>
        <w:rFonts w:ascii="Arial" w:eastAsia="Arial" w:hAnsi="Arial" w:cs="Arial"/>
        <w:color w:val="0070C0"/>
        <w:sz w:val="20"/>
        <w:szCs w:val="20"/>
      </w:rPr>
      <w:tab/>
      <w:t xml:space="preserve">Phone: (908) 253-3608 </w:t>
    </w:r>
  </w:p>
  <w:p w14:paraId="00000057" w14:textId="77777777" w:rsidR="00E93615" w:rsidRDefault="00232524">
    <w:pPr>
      <w:tabs>
        <w:tab w:val="left" w:pos="651"/>
        <w:tab w:val="left" w:pos="1200"/>
        <w:tab w:val="right" w:pos="6843"/>
      </w:tabs>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058" w14:textId="628503FC" w:rsidR="00E93615" w:rsidRDefault="00232524">
    <w:pPr>
      <w:tabs>
        <w:tab w:val="left" w:pos="1200"/>
      </w:tabs>
      <w:jc w:val="right"/>
      <w:rPr>
        <w:rFonts w:ascii="Arial" w:eastAsia="Arial" w:hAnsi="Arial" w:cs="Arial"/>
        <w:b/>
        <w:sz w:val="20"/>
        <w:szCs w:val="20"/>
      </w:rPr>
    </w:pPr>
    <w:r>
      <w:rPr>
        <w:b/>
        <w:color w:val="0070C0"/>
        <w:sz w:val="20"/>
        <w:szCs w:val="20"/>
      </w:rPr>
      <w:t xml:space="preserve">Revision Date: </w:t>
    </w:r>
    <w:r w:rsidR="005D3EA0">
      <w:rPr>
        <w:b/>
        <w:color w:val="0070C0"/>
        <w:sz w:val="20"/>
        <w:szCs w:val="20"/>
      </w:rPr>
      <w:t>06</w:t>
    </w:r>
    <w:r>
      <w:rPr>
        <w:b/>
        <w:color w:val="0070C0"/>
        <w:sz w:val="20"/>
        <w:szCs w:val="20"/>
      </w:rPr>
      <w:t>/</w:t>
    </w:r>
    <w:r w:rsidR="005D3EA0">
      <w:rPr>
        <w:b/>
        <w:color w:val="0070C0"/>
        <w:sz w:val="20"/>
        <w:szCs w:val="20"/>
      </w:rPr>
      <w:t>15</w:t>
    </w:r>
    <w:r>
      <w:rPr>
        <w:b/>
        <w:color w:val="0070C0"/>
        <w:sz w:val="20"/>
        <w:szCs w:val="20"/>
      </w:rPr>
      <w:t>/</w:t>
    </w:r>
    <w:r w:rsidR="005D3EA0">
      <w:rPr>
        <w:b/>
        <w:color w:val="0070C0"/>
        <w:sz w:val="20"/>
        <w:szCs w:val="20"/>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CC5"/>
    <w:multiLevelType w:val="multilevel"/>
    <w:tmpl w:val="82B8696E"/>
    <w:lvl w:ilvl="0">
      <w:start w:val="1"/>
      <w:numFmt w:val="decimal"/>
      <w:lvlText w:val="%1."/>
      <w:lvlJc w:val="left"/>
      <w:pPr>
        <w:ind w:left="720" w:hanging="360"/>
      </w:pPr>
      <w:rPr>
        <w:b/>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C4BAA"/>
    <w:multiLevelType w:val="multilevel"/>
    <w:tmpl w:val="11C62064"/>
    <w:lvl w:ilvl="0">
      <w:start w:val="1"/>
      <w:numFmt w:val="lowerLetter"/>
      <w:pStyle w:val="Heading1"/>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2578FE"/>
    <w:multiLevelType w:val="multilevel"/>
    <w:tmpl w:val="F7E49282"/>
    <w:lvl w:ilvl="0">
      <w:start w:val="1"/>
      <w:numFmt w:val="lowerLetter"/>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3" w15:restartNumberingAfterBreak="0">
    <w:nsid w:val="14413EE1"/>
    <w:multiLevelType w:val="multilevel"/>
    <w:tmpl w:val="12D622EE"/>
    <w:lvl w:ilvl="0">
      <w:start w:val="8"/>
      <w:numFmt w:val="decimal"/>
      <w:lvlText w:val="%1."/>
      <w:lvlJc w:val="left"/>
      <w:pPr>
        <w:ind w:left="720" w:hanging="360"/>
      </w:pPr>
      <w:rPr>
        <w:b/>
        <w:i w:val="0"/>
      </w:rPr>
    </w:lvl>
    <w:lvl w:ilvl="1">
      <w:start w:val="1"/>
      <w:numFmt w:val="decimal"/>
      <w:lvlText w:val="%2."/>
      <w:lvlJc w:val="left"/>
      <w:pPr>
        <w:ind w:left="1440" w:hanging="360"/>
      </w:pPr>
      <w:rPr>
        <w:b w:val="0"/>
        <w:i w:val="0"/>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C48C7"/>
    <w:multiLevelType w:val="multilevel"/>
    <w:tmpl w:val="7FAA1A48"/>
    <w:lvl w:ilvl="0">
      <w:start w:val="1"/>
      <w:numFmt w:val="decimal"/>
      <w:lvlText w:val="%1."/>
      <w:lvlJc w:val="left"/>
      <w:pPr>
        <w:ind w:left="720" w:hanging="360"/>
      </w:pPr>
      <w:rPr>
        <w:b/>
        <w:i w:val="0"/>
      </w:rPr>
    </w:lvl>
    <w:lvl w:ilvl="1">
      <w:start w:val="1"/>
      <w:numFmt w:val="lowerLetter"/>
      <w:lvlText w:val="%2."/>
      <w:lvlJc w:val="left"/>
      <w:pPr>
        <w:ind w:left="1440" w:hanging="360"/>
      </w:pPr>
      <w:rPr>
        <w:b/>
        <w:i w:val="0"/>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625DB8"/>
    <w:multiLevelType w:val="multilevel"/>
    <w:tmpl w:val="6F5694C6"/>
    <w:lvl w:ilvl="0">
      <w:start w:val="1"/>
      <w:numFmt w:val="decimal"/>
      <w:lvlText w:val="%1."/>
      <w:lvlJc w:val="left"/>
      <w:pPr>
        <w:ind w:left="720" w:hanging="360"/>
      </w:pPr>
      <w:rPr>
        <w:b/>
        <w:i w:val="0"/>
      </w:rPr>
    </w:lvl>
    <w:lvl w:ilvl="1">
      <w:start w:val="1"/>
      <w:numFmt w:val="lowerLetter"/>
      <w:lvlText w:val="%2."/>
      <w:lvlJc w:val="left"/>
      <w:pPr>
        <w:ind w:left="90" w:hanging="360"/>
      </w:pPr>
    </w:lvl>
    <w:lvl w:ilvl="2">
      <w:start w:val="1"/>
      <w:numFmt w:val="lowerLetter"/>
      <w:lvlText w:val="%3."/>
      <w:lvlJc w:val="left"/>
      <w:pPr>
        <w:ind w:left="990" w:hanging="360"/>
      </w:pPr>
      <w:rPr>
        <w:b/>
        <w:i w:val="0"/>
      </w:r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9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6" w15:restartNumberingAfterBreak="0">
    <w:nsid w:val="5C531FC2"/>
    <w:multiLevelType w:val="multilevel"/>
    <w:tmpl w:val="0DACC4FC"/>
    <w:lvl w:ilvl="0">
      <w:start w:val="2"/>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C17E56"/>
    <w:multiLevelType w:val="multilevel"/>
    <w:tmpl w:val="05E68308"/>
    <w:lvl w:ilvl="0">
      <w:start w:val="1"/>
      <w:numFmt w:val="decimal"/>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F668AF"/>
    <w:multiLevelType w:val="multilevel"/>
    <w:tmpl w:val="B33817EC"/>
    <w:lvl w:ilvl="0">
      <w:start w:val="4"/>
      <w:numFmt w:val="decimal"/>
      <w:lvlText w:val="%1."/>
      <w:lvlJc w:val="left"/>
      <w:pPr>
        <w:ind w:left="720" w:hanging="360"/>
      </w:pPr>
      <w:rPr>
        <w:b/>
        <w:i w:val="0"/>
      </w:rPr>
    </w:lvl>
    <w:lvl w:ilvl="1">
      <w:start w:val="1"/>
      <w:numFmt w:val="lowerRoman"/>
      <w:lvlText w:val="%2."/>
      <w:lvlJc w:val="righ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721E7F"/>
    <w:multiLevelType w:val="multilevel"/>
    <w:tmpl w:val="40CAE59A"/>
    <w:lvl w:ilvl="0">
      <w:start w:val="1"/>
      <w:numFmt w:val="lowerLetter"/>
      <w:lvlText w:val="%1."/>
      <w:lvlJc w:val="left"/>
      <w:pPr>
        <w:ind w:left="720" w:hanging="360"/>
      </w:pPr>
      <w:rPr>
        <w:b/>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E154652"/>
    <w:multiLevelType w:val="multilevel"/>
    <w:tmpl w:val="FEC0BA2C"/>
    <w:lvl w:ilvl="0">
      <w:start w:val="5"/>
      <w:numFmt w:val="decimal"/>
      <w:lvlText w:val="%1."/>
      <w:lvlJc w:val="left"/>
      <w:pPr>
        <w:ind w:left="720" w:hanging="360"/>
      </w:pPr>
      <w:rPr>
        <w:b/>
        <w:i w:val="0"/>
      </w:rPr>
    </w:lvl>
    <w:lvl w:ilvl="1">
      <w:start w:val="1"/>
      <w:numFmt w:val="lowerRoman"/>
      <w:lvlText w:val="%2."/>
      <w:lvlJc w:val="right"/>
      <w:pPr>
        <w:ind w:left="1440" w:hanging="360"/>
      </w:pPr>
    </w:lvl>
    <w:lvl w:ilvl="2">
      <w:start w:val="1"/>
      <w:numFmt w:val="lowerRoman"/>
      <w:lvlText w:val="%3."/>
      <w:lvlJc w:val="right"/>
      <w:pPr>
        <w:ind w:left="234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BE6111"/>
    <w:multiLevelType w:val="multilevel"/>
    <w:tmpl w:val="4A6EB00C"/>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2"/>
  </w:num>
  <w:num w:numId="4">
    <w:abstractNumId w:val="10"/>
  </w:num>
  <w:num w:numId="5">
    <w:abstractNumId w:val="1"/>
  </w:num>
  <w:num w:numId="6">
    <w:abstractNumId w:val="7"/>
  </w:num>
  <w:num w:numId="7">
    <w:abstractNumId w:val="6"/>
  </w:num>
  <w:num w:numId="8">
    <w:abstractNumId w:val="11"/>
  </w:num>
  <w:num w:numId="9">
    <w:abstractNumId w:val="9"/>
  </w:num>
  <w:num w:numId="10">
    <w:abstractNumId w:val="4"/>
  </w:num>
  <w:num w:numId="11">
    <w:abstractNumId w:val="3"/>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nsfeldt, Thomas G">
    <w15:presenceInfo w15:providerId="AD" w15:userId="S::Tensfeldt@pfizer.com::97cb16e2-5ca5-4106-9ec9-af756de54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615"/>
    <w:rsid w:val="000938A6"/>
    <w:rsid w:val="000E0944"/>
    <w:rsid w:val="00232524"/>
    <w:rsid w:val="002A0F7B"/>
    <w:rsid w:val="004B02E1"/>
    <w:rsid w:val="005D3EA0"/>
    <w:rsid w:val="005E3C3B"/>
    <w:rsid w:val="006D54B5"/>
    <w:rsid w:val="007C1F71"/>
    <w:rsid w:val="00802DF9"/>
    <w:rsid w:val="00951DE7"/>
    <w:rsid w:val="00AC1BB6"/>
    <w:rsid w:val="00AE16CF"/>
    <w:rsid w:val="00B97231"/>
    <w:rsid w:val="00BC2ED7"/>
    <w:rsid w:val="00CE13DD"/>
    <w:rsid w:val="00D570AD"/>
    <w:rsid w:val="00E93615"/>
    <w:rsid w:val="00FA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AA6316"/>
  <w15:docId w15:val="{8559C48E-639E-4D22-B33C-987B4FBE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AB5"/>
    <w:pPr>
      <w:numPr>
        <w:numId w:val="5"/>
      </w:numPr>
      <w:spacing w:before="100" w:beforeAutospacing="1" w:after="100" w:afterAutospacing="1" w:line="240" w:lineRule="auto"/>
      <w:ind w:left="360"/>
      <w:outlineLvl w:val="0"/>
    </w:pPr>
    <w:rPr>
      <w:rFonts w:eastAsia="Times New Roman" w:cs="Times New Roman"/>
      <w:b/>
      <w:bCs/>
      <w:kern w:val="36"/>
      <w:sz w:val="28"/>
      <w:szCs w:val="48"/>
    </w:rPr>
  </w:style>
  <w:style w:type="paragraph" w:styleId="Heading2">
    <w:name w:val="heading 2"/>
    <w:basedOn w:val="Normal"/>
    <w:link w:val="Heading2Char"/>
    <w:uiPriority w:val="9"/>
    <w:semiHidden/>
    <w:unhideWhenUsed/>
    <w:qFormat/>
    <w:rsid w:val="006F5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7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37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17F06"/>
    <w:pPr>
      <w:ind w:left="720"/>
      <w:contextualSpacing/>
    </w:pPr>
  </w:style>
  <w:style w:type="character" w:customStyle="1" w:styleId="Heading1Char">
    <w:name w:val="Heading 1 Char"/>
    <w:basedOn w:val="DefaultParagraphFont"/>
    <w:link w:val="Heading1"/>
    <w:uiPriority w:val="9"/>
    <w:rsid w:val="00376AB5"/>
    <w:rPr>
      <w:rFonts w:eastAsia="Times New Roman" w:cs="Times New Roman"/>
      <w:b/>
      <w:bCs/>
      <w:kern w:val="36"/>
      <w:sz w:val="28"/>
      <w:szCs w:val="48"/>
    </w:rPr>
  </w:style>
  <w:style w:type="character" w:customStyle="1" w:styleId="Heading2Char">
    <w:name w:val="Heading 2 Char"/>
    <w:basedOn w:val="DefaultParagraphFont"/>
    <w:link w:val="Heading2"/>
    <w:uiPriority w:val="9"/>
    <w:rsid w:val="006F5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5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6F5C5C"/>
  </w:style>
  <w:style w:type="character" w:customStyle="1" w:styleId="Heading3Char">
    <w:name w:val="Heading 3 Char"/>
    <w:basedOn w:val="DefaultParagraphFont"/>
    <w:link w:val="Heading3"/>
    <w:uiPriority w:val="9"/>
    <w:semiHidden/>
    <w:rsid w:val="00D973D4"/>
    <w:rPr>
      <w:rFonts w:asciiTheme="majorHAnsi" w:eastAsiaTheme="majorEastAsia" w:hAnsiTheme="majorHAnsi" w:cstheme="majorBidi"/>
      <w:color w:val="1F3763" w:themeColor="accent1" w:themeShade="7F"/>
      <w:sz w:val="24"/>
      <w:szCs w:val="24"/>
    </w:rPr>
  </w:style>
  <w:style w:type="paragraph" w:customStyle="1" w:styleId="active">
    <w:name w:val="active"/>
    <w:basedOn w:val="Normal"/>
    <w:rsid w:val="00D973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73D4"/>
    <w:rPr>
      <w:color w:val="0000FF"/>
      <w:u w:val="single"/>
    </w:rPr>
  </w:style>
  <w:style w:type="character" w:styleId="Strong">
    <w:name w:val="Strong"/>
    <w:basedOn w:val="DefaultParagraphFont"/>
    <w:uiPriority w:val="22"/>
    <w:qFormat/>
    <w:rsid w:val="0070029D"/>
    <w:rPr>
      <w:b/>
      <w:bCs/>
    </w:rPr>
  </w:style>
  <w:style w:type="character" w:styleId="Emphasis">
    <w:name w:val="Emphasis"/>
    <w:basedOn w:val="DefaultParagraphFont"/>
    <w:uiPriority w:val="20"/>
    <w:qFormat/>
    <w:rsid w:val="0070029D"/>
    <w:rPr>
      <w:i/>
      <w:iCs/>
    </w:rPr>
  </w:style>
  <w:style w:type="paragraph" w:customStyle="1" w:styleId="Default">
    <w:name w:val="Default"/>
    <w:rsid w:val="001710E1"/>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4615C3"/>
    <w:rPr>
      <w:sz w:val="16"/>
      <w:szCs w:val="16"/>
    </w:rPr>
  </w:style>
  <w:style w:type="paragraph" w:styleId="CommentText">
    <w:name w:val="annotation text"/>
    <w:basedOn w:val="Normal"/>
    <w:link w:val="CommentTextChar"/>
    <w:uiPriority w:val="99"/>
    <w:unhideWhenUsed/>
    <w:rsid w:val="004615C3"/>
    <w:pPr>
      <w:spacing w:line="240" w:lineRule="auto"/>
    </w:pPr>
    <w:rPr>
      <w:sz w:val="20"/>
      <w:szCs w:val="20"/>
    </w:rPr>
  </w:style>
  <w:style w:type="character" w:customStyle="1" w:styleId="CommentTextChar">
    <w:name w:val="Comment Text Char"/>
    <w:basedOn w:val="DefaultParagraphFont"/>
    <w:link w:val="CommentText"/>
    <w:uiPriority w:val="99"/>
    <w:rsid w:val="004615C3"/>
    <w:rPr>
      <w:sz w:val="20"/>
      <w:szCs w:val="20"/>
    </w:rPr>
  </w:style>
  <w:style w:type="paragraph" w:styleId="CommentSubject">
    <w:name w:val="annotation subject"/>
    <w:basedOn w:val="CommentText"/>
    <w:next w:val="CommentText"/>
    <w:link w:val="CommentSubjectChar"/>
    <w:uiPriority w:val="99"/>
    <w:semiHidden/>
    <w:unhideWhenUsed/>
    <w:rsid w:val="004615C3"/>
    <w:rPr>
      <w:b/>
      <w:bCs/>
    </w:rPr>
  </w:style>
  <w:style w:type="character" w:customStyle="1" w:styleId="CommentSubjectChar">
    <w:name w:val="Comment Subject Char"/>
    <w:basedOn w:val="CommentTextChar"/>
    <w:link w:val="CommentSubject"/>
    <w:uiPriority w:val="99"/>
    <w:semiHidden/>
    <w:rsid w:val="004615C3"/>
    <w:rPr>
      <w:b/>
      <w:bCs/>
      <w:sz w:val="20"/>
      <w:szCs w:val="20"/>
    </w:rPr>
  </w:style>
  <w:style w:type="character" w:customStyle="1" w:styleId="Heading4Char">
    <w:name w:val="Heading 4 Char"/>
    <w:basedOn w:val="DefaultParagraphFont"/>
    <w:link w:val="Heading4"/>
    <w:uiPriority w:val="9"/>
    <w:semiHidden/>
    <w:rsid w:val="00ED3700"/>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9F4D24"/>
    <w:rPr>
      <w:color w:val="605E5C"/>
      <w:shd w:val="clear" w:color="auto" w:fill="E1DFDD"/>
    </w:rPr>
  </w:style>
  <w:style w:type="table" w:styleId="TableGrid">
    <w:name w:val="Table Grid"/>
    <w:basedOn w:val="TableNormal"/>
    <w:uiPriority w:val="39"/>
    <w:rsid w:val="0081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22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8A1"/>
  </w:style>
  <w:style w:type="paragraph" w:styleId="Footer">
    <w:name w:val="footer"/>
    <w:basedOn w:val="Normal"/>
    <w:link w:val="FooterChar"/>
    <w:uiPriority w:val="99"/>
    <w:unhideWhenUsed/>
    <w:rsid w:val="00322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8A1"/>
  </w:style>
  <w:style w:type="character" w:customStyle="1" w:styleId="cf01">
    <w:name w:val="cf01"/>
    <w:basedOn w:val="DefaultParagraphFont"/>
    <w:rsid w:val="00044CFB"/>
    <w:rPr>
      <w:rFonts w:ascii="Segoe UI" w:hAnsi="Segoe UI" w:cs="Segoe UI" w:hint="default"/>
      <w:sz w:val="18"/>
      <w:szCs w:val="18"/>
    </w:rPr>
  </w:style>
  <w:style w:type="paragraph" w:customStyle="1" w:styleId="pf0">
    <w:name w:val="pf0"/>
    <w:basedOn w:val="Normal"/>
    <w:rsid w:val="0021414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CE1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C://Users/Sihem/AppData/Local/Temp/MicrosoftEdgeDownloads/72d28696-aeb6-4b46-a6e9-2706414fb96b/Committee_Chair.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sers/Sihem/AppData/Local/Temp/MicrosoftEdgeDownloads/0bb113f1-56df-4be1-8c2d-2f1cc08afccd/Board_of_Liaison.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C://Users/Sihem/AppData/Local/Temp/MicrosoftEdgeDownloads/74ab805f-88dd-4d2c-818d-2cc80b64aae2/Committee_Members.pdf" TargetMode="External"/><Relationship Id="rId4" Type="http://schemas.openxmlformats.org/officeDocument/2006/relationships/settings" Target="settings.xml"/><Relationship Id="rId9" Type="http://schemas.openxmlformats.org/officeDocument/2006/relationships/hyperlink" Target="https://doc-00-0o-prod-03-apps-viewer.googleusercontent.com/viewer2/prod-03/pdf/f55kjrniac3htr8iasqb0jj55md0jlir/vqknh4o8qr6ealais8tqrahe1ufos6of/1655432925000/3/109995699181934163386/APznzaZ7drA2-Q42AaUONRJTM15tNl67VfaG1WEX-mC9Bs_7YAzDvpXDJWMDx2d0eGQm-jjqP6MNjM6T9fDnRoYWbdSrnrqUWRoMAS7CebekGtp96oJ2FIlhzWIcQTGGktwjSStrUdhDs3jEPqXiUDjB-ZHnL2_vHOmhnt40AckVF-hSklviYeDAvtFtwM7nVP-pKlhKrjzdMf7bvTFqPXqR0__isghwUPV6eqMUZmslqrN1kP1iYgavFH63qffo_sW39uN6dFKaSK3zejNsznvkY2nJlmE1DrUGy6idA4p9I6M8eC8t68-Te_nk29n5v1c2eOYeoKN491YxQv_UqYZjZuPjHuRk7rS9TJxZP-C-OceE8F0l_VI1sGG4B_rcnAJjtMNgANBL?authuser=0&amp;nonce=66dlsu71pu0hi&amp;user=109995699181934163386&amp;hash=3d9l30relv37avgfso59qee0ggokqim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QUhAQw3Lq6XSVM0UjxV2/6jcGg==">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Dykstra</dc:creator>
  <cp:lastModifiedBy>Tensfeldt, Thomas G</cp:lastModifiedBy>
  <cp:revision>17</cp:revision>
  <dcterms:created xsi:type="dcterms:W3CDTF">2022-06-17T02:02:00Z</dcterms:created>
  <dcterms:modified xsi:type="dcterms:W3CDTF">2022-06-23T20:51:00Z</dcterms:modified>
</cp:coreProperties>
</file>